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Модуль CSS </w:t>
      </w:r>
      <w:proofErr w:type="spellStart"/>
      <w:r w:rsidRPr="00953F0F">
        <w:rPr>
          <w:rFonts w:ascii="Times New Roman" w:eastAsia="Times New Roman" w:hAnsi="Times New Roman" w:cs="Times New Roman"/>
          <w:color w:val="303030"/>
          <w:sz w:val="24"/>
          <w:szCs w:val="24"/>
          <w:lang w:eastAsia="ru-RU"/>
        </w:rPr>
        <w:t>Box</w:t>
      </w:r>
      <w:proofErr w:type="spellEnd"/>
      <w:r w:rsidRPr="00953F0F">
        <w:rPr>
          <w:rFonts w:ascii="Times New Roman" w:eastAsia="Times New Roman" w:hAnsi="Times New Roman" w:cs="Times New Roman"/>
          <w:color w:val="303030"/>
          <w:sz w:val="24"/>
          <w:szCs w:val="24"/>
          <w:lang w:eastAsia="ru-RU"/>
        </w:rPr>
        <w:t xml:space="preserve"> </w:t>
      </w:r>
      <w:proofErr w:type="spellStart"/>
      <w:r w:rsidRPr="00953F0F">
        <w:rPr>
          <w:rFonts w:ascii="Times New Roman" w:eastAsia="Times New Roman" w:hAnsi="Times New Roman" w:cs="Times New Roman"/>
          <w:color w:val="303030"/>
          <w:sz w:val="24"/>
          <w:szCs w:val="24"/>
          <w:lang w:eastAsia="ru-RU"/>
        </w:rPr>
        <w:t>Model</w:t>
      </w:r>
      <w:proofErr w:type="spellEnd"/>
      <w:r w:rsidRPr="00953F0F">
        <w:rPr>
          <w:rFonts w:ascii="Times New Roman" w:eastAsia="Times New Roman" w:hAnsi="Times New Roman" w:cs="Times New Roman"/>
          <w:color w:val="303030"/>
          <w:sz w:val="24"/>
          <w:szCs w:val="24"/>
          <w:lang w:eastAsia="ru-RU"/>
        </w:rPr>
        <w:t xml:space="preserve"> описывает свойства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padding</w:t>
      </w:r>
      <w:proofErr w:type="spellEnd"/>
      <w:r w:rsidRPr="00953F0F">
        <w:rPr>
          <w:rFonts w:ascii="Times New Roman" w:eastAsia="Times New Roman" w:hAnsi="Times New Roman" w:cs="Times New Roman"/>
          <w:color w:val="303030"/>
          <w:sz w:val="24"/>
          <w:szCs w:val="24"/>
          <w:lang w:eastAsia="ru-RU"/>
        </w:rPr>
        <w:t xml:space="preserve"> и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xml:space="preserve">, которые создают поля внутри и отступы снаружи CSS блока. Размеры блока также могут быть увеличены за счет рамки. </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Каждый блок имеет прямоугольную </w:t>
      </w:r>
      <w:r w:rsidRPr="00953F0F">
        <w:rPr>
          <w:rFonts w:ascii="Times New Roman" w:eastAsia="Times New Roman" w:hAnsi="Times New Roman" w:cs="Times New Roman"/>
          <w:b/>
          <w:bCs/>
          <w:color w:val="303030"/>
          <w:sz w:val="24"/>
          <w:szCs w:val="24"/>
          <w:lang w:eastAsia="ru-RU"/>
        </w:rPr>
        <w:t>область содержимого</w:t>
      </w:r>
      <w:r w:rsidRPr="00953F0F">
        <w:rPr>
          <w:rFonts w:ascii="Times New Roman" w:eastAsia="Times New Roman" w:hAnsi="Times New Roman" w:cs="Times New Roman"/>
          <w:color w:val="303030"/>
          <w:sz w:val="24"/>
          <w:szCs w:val="24"/>
          <w:lang w:eastAsia="ru-RU"/>
        </w:rPr>
        <w:t xml:space="preserve"> в центре, </w:t>
      </w:r>
      <w:r w:rsidRPr="00953F0F">
        <w:rPr>
          <w:rFonts w:ascii="Times New Roman" w:eastAsia="Times New Roman" w:hAnsi="Times New Roman" w:cs="Times New Roman"/>
          <w:b/>
          <w:bCs/>
          <w:color w:val="303030"/>
          <w:sz w:val="24"/>
          <w:szCs w:val="24"/>
          <w:lang w:eastAsia="ru-RU"/>
        </w:rPr>
        <w:t>поля вокруг</w:t>
      </w:r>
      <w:r w:rsidRPr="00953F0F">
        <w:rPr>
          <w:rFonts w:ascii="Times New Roman" w:eastAsia="Times New Roman" w:hAnsi="Times New Roman" w:cs="Times New Roman"/>
          <w:color w:val="303030"/>
          <w:sz w:val="24"/>
          <w:szCs w:val="24"/>
          <w:lang w:eastAsia="ru-RU"/>
        </w:rPr>
        <w:t xml:space="preserve"> содержимого, </w:t>
      </w:r>
      <w:r w:rsidRPr="00953F0F">
        <w:rPr>
          <w:rFonts w:ascii="Times New Roman" w:eastAsia="Times New Roman" w:hAnsi="Times New Roman" w:cs="Times New Roman"/>
          <w:b/>
          <w:bCs/>
          <w:color w:val="303030"/>
          <w:sz w:val="24"/>
          <w:szCs w:val="24"/>
          <w:lang w:eastAsia="ru-RU"/>
        </w:rPr>
        <w:t>рамку</w:t>
      </w:r>
      <w:r w:rsidRPr="00953F0F">
        <w:rPr>
          <w:rFonts w:ascii="Times New Roman" w:eastAsia="Times New Roman" w:hAnsi="Times New Roman" w:cs="Times New Roman"/>
          <w:color w:val="303030"/>
          <w:sz w:val="24"/>
          <w:szCs w:val="24"/>
          <w:lang w:eastAsia="ru-RU"/>
        </w:rPr>
        <w:t xml:space="preserve"> вокруг полей и </w:t>
      </w:r>
      <w:r w:rsidRPr="00953F0F">
        <w:rPr>
          <w:rFonts w:ascii="Times New Roman" w:eastAsia="Times New Roman" w:hAnsi="Times New Roman" w:cs="Times New Roman"/>
          <w:b/>
          <w:bCs/>
          <w:color w:val="303030"/>
          <w:sz w:val="24"/>
          <w:szCs w:val="24"/>
          <w:lang w:eastAsia="ru-RU"/>
        </w:rPr>
        <w:t>отступ за пределами</w:t>
      </w:r>
      <w:r w:rsidRPr="00953F0F">
        <w:rPr>
          <w:rFonts w:ascii="Times New Roman" w:eastAsia="Times New Roman" w:hAnsi="Times New Roman" w:cs="Times New Roman"/>
          <w:color w:val="303030"/>
          <w:sz w:val="24"/>
          <w:szCs w:val="24"/>
          <w:lang w:eastAsia="ru-RU"/>
        </w:rPr>
        <w:t xml:space="preserve"> рамки. Размеры этих областей определяют свойства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padding</w:t>
      </w:r>
      <w:proofErr w:type="spellEnd"/>
      <w:r w:rsidRPr="00953F0F">
        <w:rPr>
          <w:rFonts w:ascii="Times New Roman" w:eastAsia="Times New Roman" w:hAnsi="Times New Roman" w:cs="Times New Roman"/>
          <w:color w:val="303030"/>
          <w:sz w:val="24"/>
          <w:szCs w:val="24"/>
          <w:lang w:eastAsia="ru-RU"/>
        </w:rPr>
        <w:t xml:space="preserve"> и его </w:t>
      </w:r>
      <w:proofErr w:type="spellStart"/>
      <w:r w:rsidRPr="00953F0F">
        <w:rPr>
          <w:rFonts w:ascii="Times New Roman" w:eastAsia="Times New Roman" w:hAnsi="Times New Roman" w:cs="Times New Roman"/>
          <w:color w:val="303030"/>
          <w:sz w:val="24"/>
          <w:szCs w:val="24"/>
          <w:lang w:eastAsia="ru-RU"/>
        </w:rPr>
        <w:t>подсвойства</w:t>
      </w:r>
      <w:proofErr w:type="spellEnd"/>
      <w:r w:rsidRPr="00953F0F">
        <w:rPr>
          <w:rFonts w:ascii="Times New Roman" w:eastAsia="Times New Roman" w:hAnsi="Times New Roman" w:cs="Times New Roman"/>
          <w:color w:val="303030"/>
          <w:sz w:val="24"/>
          <w:szCs w:val="24"/>
          <w:lang w:eastAsia="ru-RU"/>
        </w:rPr>
        <w:t xml:space="preserve"> —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padding-left</w:t>
      </w:r>
      <w:proofErr w:type="spellEnd"/>
      <w:r w:rsidRPr="00953F0F">
        <w:rPr>
          <w:rFonts w:ascii="Times New Roman" w:eastAsia="Times New Roman" w:hAnsi="Times New Roman" w:cs="Times New Roman"/>
          <w:color w:val="303030"/>
          <w:sz w:val="24"/>
          <w:szCs w:val="24"/>
          <w:lang w:eastAsia="ru-RU"/>
        </w:rPr>
        <w:t xml:space="preserve">,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padding-top</w:t>
      </w:r>
      <w:proofErr w:type="gramStart"/>
      <w:r w:rsidRPr="00953F0F">
        <w:rPr>
          <w:rFonts w:ascii="Times New Roman" w:eastAsia="Times New Roman" w:hAnsi="Times New Roman" w:cs="Times New Roman"/>
          <w:color w:val="303030"/>
          <w:sz w:val="24"/>
          <w:szCs w:val="24"/>
          <w:lang w:eastAsia="ru-RU"/>
        </w:rPr>
        <w:t>и</w:t>
      </w:r>
      <w:proofErr w:type="spellEnd"/>
      <w:proofErr w:type="gramEnd"/>
      <w:r w:rsidRPr="00953F0F">
        <w:rPr>
          <w:rFonts w:ascii="Times New Roman" w:eastAsia="Times New Roman" w:hAnsi="Times New Roman" w:cs="Times New Roman"/>
          <w:color w:val="303030"/>
          <w:sz w:val="24"/>
          <w:szCs w:val="24"/>
          <w:lang w:eastAsia="ru-RU"/>
        </w:rPr>
        <w:t xml:space="preserve"> т.д.,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border</w:t>
      </w:r>
      <w:proofErr w:type="spellEnd"/>
      <w:r w:rsidRPr="00953F0F">
        <w:rPr>
          <w:rFonts w:ascii="Times New Roman" w:eastAsia="Times New Roman" w:hAnsi="Times New Roman" w:cs="Times New Roman"/>
          <w:color w:val="303030"/>
          <w:sz w:val="24"/>
          <w:szCs w:val="24"/>
          <w:lang w:eastAsia="ru-RU"/>
        </w:rPr>
        <w:t xml:space="preserve"> и его </w:t>
      </w:r>
      <w:proofErr w:type="spellStart"/>
      <w:r w:rsidRPr="00953F0F">
        <w:rPr>
          <w:rFonts w:ascii="Times New Roman" w:eastAsia="Times New Roman" w:hAnsi="Times New Roman" w:cs="Times New Roman"/>
          <w:color w:val="303030"/>
          <w:sz w:val="24"/>
          <w:szCs w:val="24"/>
          <w:lang w:eastAsia="ru-RU"/>
        </w:rPr>
        <w:t>подсвойства</w:t>
      </w:r>
      <w:proofErr w:type="spellEnd"/>
      <w:r w:rsidRPr="00953F0F">
        <w:rPr>
          <w:rFonts w:ascii="Times New Roman" w:eastAsia="Times New Roman" w:hAnsi="Times New Roman" w:cs="Times New Roman"/>
          <w:color w:val="303030"/>
          <w:sz w:val="24"/>
          <w:szCs w:val="24"/>
          <w:lang w:eastAsia="ru-RU"/>
        </w:rPr>
        <w:t xml:space="preserve">,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xml:space="preserve"> и его </w:t>
      </w:r>
      <w:proofErr w:type="spellStart"/>
      <w:r w:rsidRPr="00953F0F">
        <w:rPr>
          <w:rFonts w:ascii="Times New Roman" w:eastAsia="Times New Roman" w:hAnsi="Times New Roman" w:cs="Times New Roman"/>
          <w:color w:val="303030"/>
          <w:sz w:val="24"/>
          <w:szCs w:val="24"/>
          <w:lang w:eastAsia="ru-RU"/>
        </w:rPr>
        <w:t>подсвойства</w:t>
      </w:r>
      <w:proofErr w:type="spellEnd"/>
      <w:r w:rsidRPr="00953F0F">
        <w:rPr>
          <w:rFonts w:ascii="Times New Roman" w:eastAsia="Times New Roman" w:hAnsi="Times New Roman" w:cs="Times New Roman"/>
          <w:color w:val="303030"/>
          <w:sz w:val="24"/>
          <w:szCs w:val="24"/>
          <w:lang w:eastAsia="ru-RU"/>
        </w:rPr>
        <w:t>.</w:t>
      </w:r>
    </w:p>
    <w:p w:rsidR="00953F0F" w:rsidRDefault="00953F0F" w:rsidP="00953F0F">
      <w:pPr>
        <w:tabs>
          <w:tab w:val="left" w:pos="993"/>
        </w:tabs>
        <w:spacing w:after="0" w:line="240" w:lineRule="auto"/>
        <w:ind w:firstLine="709"/>
        <w:jc w:val="both"/>
        <w:outlineLvl w:val="1"/>
        <w:rPr>
          <w:rFonts w:ascii="Times New Roman" w:eastAsia="Times New Roman" w:hAnsi="Times New Roman" w:cs="Times New Roman"/>
          <w:b/>
          <w:bCs/>
          <w:color w:val="303030"/>
          <w:sz w:val="36"/>
          <w:szCs w:val="36"/>
          <w:lang w:val="en-US" w:eastAsia="ru-RU"/>
        </w:rPr>
      </w:pPr>
    </w:p>
    <w:p w:rsidR="00953F0F" w:rsidRPr="00953F0F" w:rsidRDefault="00953F0F" w:rsidP="00953F0F">
      <w:pPr>
        <w:tabs>
          <w:tab w:val="left" w:pos="993"/>
        </w:tabs>
        <w:spacing w:after="0" w:line="240" w:lineRule="auto"/>
        <w:ind w:firstLine="709"/>
        <w:jc w:val="center"/>
        <w:outlineLvl w:val="1"/>
        <w:rPr>
          <w:rFonts w:ascii="Times New Roman" w:eastAsia="Times New Roman" w:hAnsi="Times New Roman" w:cs="Times New Roman"/>
          <w:b/>
          <w:bCs/>
          <w:color w:val="303030"/>
          <w:sz w:val="36"/>
          <w:szCs w:val="36"/>
          <w:lang w:eastAsia="ru-RU"/>
        </w:rPr>
      </w:pPr>
      <w:r w:rsidRPr="00953F0F">
        <w:rPr>
          <w:rFonts w:ascii="Times New Roman" w:eastAsia="Times New Roman" w:hAnsi="Times New Roman" w:cs="Times New Roman"/>
          <w:b/>
          <w:bCs/>
          <w:color w:val="303030"/>
          <w:sz w:val="36"/>
          <w:szCs w:val="36"/>
          <w:lang w:eastAsia="ru-RU"/>
        </w:rPr>
        <w:t>CSS блочная модель в деталях</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FFFFFF"/>
          <w:sz w:val="24"/>
          <w:szCs w:val="24"/>
          <w:lang w:eastAsia="ru-RU"/>
        </w:rPr>
      </w:pPr>
      <w:r w:rsidRPr="00953F0F">
        <w:rPr>
          <w:rFonts w:ascii="Times New Roman" w:eastAsia="Times New Roman" w:hAnsi="Times New Roman" w:cs="Times New Roman"/>
          <w:color w:val="FFFFFF"/>
          <w:sz w:val="24"/>
          <w:szCs w:val="24"/>
          <w:lang w:eastAsia="ru-RU"/>
        </w:rPr>
        <w:t>Содержание:</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1. Определение блочной модели</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2. Отступы элемента</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2.1. Схлопывание вертикальных отступов</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2.2. Выпадение вертикальных отступов</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val="en-US" w:eastAsia="ru-RU"/>
        </w:rPr>
      </w:pPr>
      <w:r w:rsidRPr="00953F0F">
        <w:rPr>
          <w:rFonts w:ascii="Times New Roman" w:eastAsia="Times New Roman" w:hAnsi="Times New Roman" w:cs="Times New Roman"/>
          <w:color w:val="303030"/>
          <w:shd w:val="clear" w:color="auto" w:fill="F5F5F5"/>
          <w:lang w:val="en-US" w:eastAsia="ru-RU"/>
        </w:rPr>
        <w:t xml:space="preserve">2.3. </w:t>
      </w:r>
      <w:r w:rsidRPr="00953F0F">
        <w:rPr>
          <w:rFonts w:ascii="Times New Roman" w:eastAsia="Times New Roman" w:hAnsi="Times New Roman" w:cs="Times New Roman"/>
          <w:color w:val="303030"/>
          <w:shd w:val="clear" w:color="auto" w:fill="F5F5F5"/>
          <w:lang w:eastAsia="ru-RU"/>
        </w:rPr>
        <w:t>Физические</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свойства</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отступов</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свойства</w:t>
      </w:r>
      <w:r w:rsidRPr="00953F0F">
        <w:rPr>
          <w:rFonts w:ascii="Times New Roman" w:eastAsia="Times New Roman" w:hAnsi="Times New Roman" w:cs="Times New Roman"/>
          <w:color w:val="303030"/>
          <w:shd w:val="clear" w:color="auto" w:fill="F5F5F5"/>
          <w:lang w:val="en-US" w:eastAsia="ru-RU"/>
        </w:rPr>
        <w:t xml:space="preserve"> margin-top, margin-right, margin-bottom, margin-left</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 xml:space="preserve">2.4. Краткая запись отступов: свойство </w:t>
      </w:r>
      <w:proofErr w:type="spellStart"/>
      <w:r w:rsidRPr="00953F0F">
        <w:rPr>
          <w:rFonts w:ascii="Times New Roman" w:eastAsia="Times New Roman" w:hAnsi="Times New Roman" w:cs="Times New Roman"/>
          <w:color w:val="303030"/>
          <w:shd w:val="clear" w:color="auto" w:fill="F5F5F5"/>
          <w:lang w:eastAsia="ru-RU"/>
        </w:rPr>
        <w:t>margin</w:t>
      </w:r>
      <w:proofErr w:type="spellEnd"/>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3. Поля элемента</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val="en-US" w:eastAsia="ru-RU"/>
        </w:rPr>
      </w:pPr>
      <w:r w:rsidRPr="00953F0F">
        <w:rPr>
          <w:rFonts w:ascii="Times New Roman" w:eastAsia="Times New Roman" w:hAnsi="Times New Roman" w:cs="Times New Roman"/>
          <w:color w:val="303030"/>
          <w:shd w:val="clear" w:color="auto" w:fill="F5F5F5"/>
          <w:lang w:val="en-US" w:eastAsia="ru-RU"/>
        </w:rPr>
        <w:t xml:space="preserve">3.1. </w:t>
      </w:r>
      <w:r w:rsidRPr="00953F0F">
        <w:rPr>
          <w:rFonts w:ascii="Times New Roman" w:eastAsia="Times New Roman" w:hAnsi="Times New Roman" w:cs="Times New Roman"/>
          <w:color w:val="303030"/>
          <w:shd w:val="clear" w:color="auto" w:fill="F5F5F5"/>
          <w:lang w:eastAsia="ru-RU"/>
        </w:rPr>
        <w:t>Физические</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свойства</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полей</w:t>
      </w:r>
      <w:r w:rsidRPr="00953F0F">
        <w:rPr>
          <w:rFonts w:ascii="Times New Roman" w:eastAsia="Times New Roman" w:hAnsi="Times New Roman" w:cs="Times New Roman"/>
          <w:color w:val="303030"/>
          <w:shd w:val="clear" w:color="auto" w:fill="F5F5F5"/>
          <w:lang w:val="en-US" w:eastAsia="ru-RU"/>
        </w:rPr>
        <w:t xml:space="preserve">: </w:t>
      </w:r>
      <w:r w:rsidRPr="00953F0F">
        <w:rPr>
          <w:rFonts w:ascii="Times New Roman" w:eastAsia="Times New Roman" w:hAnsi="Times New Roman" w:cs="Times New Roman"/>
          <w:color w:val="303030"/>
          <w:shd w:val="clear" w:color="auto" w:fill="F5F5F5"/>
          <w:lang w:eastAsia="ru-RU"/>
        </w:rPr>
        <w:t>свойства</w:t>
      </w:r>
      <w:r w:rsidRPr="00953F0F">
        <w:rPr>
          <w:rFonts w:ascii="Times New Roman" w:eastAsia="Times New Roman" w:hAnsi="Times New Roman" w:cs="Times New Roman"/>
          <w:color w:val="303030"/>
          <w:shd w:val="clear" w:color="auto" w:fill="F5F5F5"/>
          <w:lang w:val="en-US" w:eastAsia="ru-RU"/>
        </w:rPr>
        <w:t xml:space="preserve"> padding-top, padding-right, padding-bottom, padding-left</w:t>
      </w:r>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 xml:space="preserve">3.2. Краткая запись полей: свойство </w:t>
      </w:r>
      <w:proofErr w:type="spellStart"/>
      <w:r w:rsidRPr="00953F0F">
        <w:rPr>
          <w:rFonts w:ascii="Times New Roman" w:eastAsia="Times New Roman" w:hAnsi="Times New Roman" w:cs="Times New Roman"/>
          <w:color w:val="303030"/>
          <w:shd w:val="clear" w:color="auto" w:fill="F5F5F5"/>
          <w:lang w:eastAsia="ru-RU"/>
        </w:rPr>
        <w:t>padding</w:t>
      </w:r>
      <w:proofErr w:type="spellEnd"/>
    </w:p>
    <w:p w:rsidR="00953F0F" w:rsidRPr="00953F0F" w:rsidRDefault="00953F0F" w:rsidP="00953F0F">
      <w:pPr>
        <w:numPr>
          <w:ilvl w:val="0"/>
          <w:numId w:val="1"/>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hd w:val="clear" w:color="auto" w:fill="F5F5F5"/>
          <w:lang w:eastAsia="ru-RU"/>
        </w:rPr>
        <w:t>4. Рамки элемента</w:t>
      </w:r>
    </w:p>
    <w:p w:rsidR="00953F0F" w:rsidRDefault="00953F0F" w:rsidP="00953F0F">
      <w:pPr>
        <w:tabs>
          <w:tab w:val="left" w:pos="993"/>
        </w:tabs>
        <w:spacing w:after="0" w:line="240" w:lineRule="auto"/>
        <w:ind w:firstLine="709"/>
        <w:jc w:val="both"/>
        <w:outlineLvl w:val="2"/>
        <w:rPr>
          <w:rFonts w:ascii="Times New Roman" w:eastAsia="Times New Roman" w:hAnsi="Times New Roman" w:cs="Times New Roman"/>
          <w:b/>
          <w:bCs/>
          <w:color w:val="303030"/>
          <w:sz w:val="27"/>
          <w:szCs w:val="27"/>
          <w:lang w:val="en-US" w:eastAsia="ru-RU"/>
        </w:rPr>
      </w:pPr>
    </w:p>
    <w:p w:rsidR="00953F0F" w:rsidRPr="00953F0F" w:rsidRDefault="00953F0F" w:rsidP="00953F0F">
      <w:pPr>
        <w:tabs>
          <w:tab w:val="left" w:pos="993"/>
        </w:tabs>
        <w:spacing w:after="0" w:line="240" w:lineRule="auto"/>
        <w:ind w:firstLine="709"/>
        <w:jc w:val="both"/>
        <w:outlineLvl w:val="2"/>
        <w:rPr>
          <w:rFonts w:ascii="Times New Roman" w:eastAsia="Times New Roman" w:hAnsi="Times New Roman" w:cs="Times New Roman"/>
          <w:b/>
          <w:bCs/>
          <w:color w:val="303030"/>
          <w:sz w:val="27"/>
          <w:szCs w:val="27"/>
          <w:lang w:eastAsia="ru-RU"/>
        </w:rPr>
      </w:pPr>
      <w:r w:rsidRPr="00953F0F">
        <w:rPr>
          <w:rFonts w:ascii="Times New Roman" w:eastAsia="Times New Roman" w:hAnsi="Times New Roman" w:cs="Times New Roman"/>
          <w:b/>
          <w:bCs/>
          <w:color w:val="303030"/>
          <w:sz w:val="27"/>
          <w:szCs w:val="27"/>
          <w:lang w:eastAsia="ru-RU"/>
        </w:rPr>
        <w:t>1. Определение блочной модели</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Каждый блок имеет </w:t>
      </w:r>
      <w:r w:rsidRPr="00953F0F">
        <w:rPr>
          <w:rFonts w:ascii="Times New Roman" w:eastAsia="Times New Roman" w:hAnsi="Times New Roman" w:cs="Times New Roman"/>
          <w:b/>
          <w:bCs/>
          <w:color w:val="303030"/>
          <w:sz w:val="24"/>
          <w:szCs w:val="24"/>
          <w:lang w:eastAsia="ru-RU"/>
        </w:rPr>
        <w:t>область содержимого</w:t>
      </w:r>
      <w:r w:rsidRPr="00953F0F">
        <w:rPr>
          <w:rFonts w:ascii="Times New Roman" w:eastAsia="Times New Roman" w:hAnsi="Times New Roman" w:cs="Times New Roman"/>
          <w:color w:val="303030"/>
          <w:sz w:val="24"/>
          <w:szCs w:val="24"/>
          <w:lang w:eastAsia="ru-RU"/>
        </w:rPr>
        <w:t xml:space="preserve">, в которой находится текст, дочерние элементы, изображение и т.п., и необязательные окружающие ее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padding</w:t>
      </w:r>
      <w:proofErr w:type="spellEnd"/>
      <w:r w:rsidRPr="00953F0F">
        <w:rPr>
          <w:rFonts w:ascii="Times New Roman" w:eastAsia="Times New Roman" w:hAnsi="Times New Roman" w:cs="Times New Roman"/>
          <w:color w:val="303030"/>
          <w:sz w:val="24"/>
          <w:szCs w:val="24"/>
          <w:lang w:eastAsia="ru-RU"/>
        </w:rPr>
        <w:t xml:space="preserve">,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border</w:t>
      </w:r>
      <w:proofErr w:type="spellEnd"/>
      <w:r w:rsidRPr="00953F0F">
        <w:rPr>
          <w:rFonts w:ascii="Times New Roman" w:eastAsia="Times New Roman" w:hAnsi="Times New Roman" w:cs="Times New Roman"/>
          <w:color w:val="303030"/>
          <w:sz w:val="24"/>
          <w:szCs w:val="24"/>
          <w:lang w:eastAsia="ru-RU"/>
        </w:rPr>
        <w:t xml:space="preserve"> и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xml:space="preserve">. Размер каждой области определяется соответствующими свойствами и может быть нулевым, или, в случае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отрицательным.</w:t>
      </w:r>
    </w:p>
    <w:p w:rsidR="00953F0F" w:rsidRPr="00953F0F" w:rsidRDefault="009707BD" w:rsidP="009707BD">
      <w:pPr>
        <w:tabs>
          <w:tab w:val="left" w:pos="993"/>
        </w:tabs>
        <w:spacing w:after="0" w:line="240" w:lineRule="auto"/>
        <w:ind w:left="709"/>
        <w:jc w:val="both"/>
        <w:rPr>
          <w:rFonts w:ascii="Times New Roman" w:eastAsia="Times New Roman" w:hAnsi="Times New Roman" w:cs="Times New Roman"/>
          <w:color w:val="303030"/>
          <w:sz w:val="24"/>
          <w:szCs w:val="24"/>
          <w:lang w:eastAsia="ru-RU"/>
        </w:rPr>
      </w:pPr>
      <w:r>
        <w:rPr>
          <w:noProof/>
          <w:lang w:eastAsia="ru-RU"/>
        </w:rPr>
        <w:drawing>
          <wp:inline distT="0" distB="0" distL="0" distR="0" wp14:anchorId="7CE395F8" wp14:editId="41FD5749">
            <wp:extent cx="6431536" cy="30327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5102" t="38356" r="39224" b="21918"/>
                    <a:stretch/>
                  </pic:blipFill>
                  <pic:spPr bwMode="auto">
                    <a:xfrm>
                      <a:off x="0" y="0"/>
                      <a:ext cx="6427869" cy="3031031"/>
                    </a:xfrm>
                    <a:prstGeom prst="rect">
                      <a:avLst/>
                    </a:prstGeom>
                    <a:ln>
                      <a:noFill/>
                    </a:ln>
                    <a:extLst>
                      <a:ext uri="{53640926-AAD7-44D8-BBD7-CCE9431645EC}">
                        <a14:shadowObscured xmlns:a14="http://schemas.microsoft.com/office/drawing/2010/main"/>
                      </a:ext>
                    </a:extLst>
                  </pic:spPr>
                </pic:pic>
              </a:graphicData>
            </a:graphic>
          </wp:inline>
        </w:drawing>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Поля, рамка и отступы могут быть разбиты на верхний, правый, нижний и левый сегменты, каждый из которых независимо управляется своим соответствующим свойством.</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Фон области содержимого, </w:t>
      </w:r>
      <w:proofErr w:type="gramStart"/>
      <w:r w:rsidRPr="00953F0F">
        <w:rPr>
          <w:rFonts w:ascii="Times New Roman" w:eastAsia="Times New Roman" w:hAnsi="Times New Roman" w:cs="Times New Roman"/>
          <w:color w:val="303030"/>
          <w:sz w:val="24"/>
          <w:szCs w:val="24"/>
          <w:lang w:eastAsia="ru-RU"/>
        </w:rPr>
        <w:t>полей</w:t>
      </w:r>
      <w:proofErr w:type="gramEnd"/>
      <w:r w:rsidRPr="00953F0F">
        <w:rPr>
          <w:rFonts w:ascii="Times New Roman" w:eastAsia="Times New Roman" w:hAnsi="Times New Roman" w:cs="Times New Roman"/>
          <w:color w:val="303030"/>
          <w:sz w:val="24"/>
          <w:szCs w:val="24"/>
          <w:lang w:eastAsia="ru-RU"/>
        </w:rPr>
        <w:t xml:space="preserve"> и рамки блока определяется свойствами фона. Область рамки может быть дополнительно окрашена с помощью свойства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border</w:t>
      </w:r>
      <w:proofErr w:type="spellEnd"/>
      <w:r w:rsidRPr="00953F0F">
        <w:rPr>
          <w:rFonts w:ascii="Times New Roman" w:eastAsia="Times New Roman" w:hAnsi="Times New Roman" w:cs="Times New Roman"/>
          <w:color w:val="303030"/>
          <w:sz w:val="24"/>
          <w:szCs w:val="24"/>
          <w:lang w:eastAsia="ru-RU"/>
        </w:rPr>
        <w:t>. Отступы элемента всегда прозрачны, что позволяет показывать фон родительского элемента.</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Так как поля и отступы элемента не являются обязательными, по умолчанию их значение равно нулю. Тем не менее, некоторые браузеры добавляют этим свойствам положительные значения по умолчанию на основе своих таблиц стилей. Очистить стили браузеров для всех элементов можно при помощи универсального селектора:</w:t>
      </w:r>
    </w:p>
    <w:p w:rsidR="00953F0F" w:rsidRPr="00953F0F" w:rsidRDefault="00953F0F" w:rsidP="00953F0F">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303030"/>
          <w:sz w:val="20"/>
          <w:szCs w:val="20"/>
          <w:lang w:eastAsia="ru-RU"/>
        </w:rPr>
      </w:pPr>
      <w:r w:rsidRPr="00953F0F">
        <w:rPr>
          <w:rFonts w:ascii="Times New Roman" w:eastAsia="Times New Roman" w:hAnsi="Times New Roman" w:cs="Times New Roman"/>
          <w:color w:val="303030"/>
          <w:sz w:val="20"/>
          <w:szCs w:val="20"/>
          <w:lang w:eastAsia="ru-RU"/>
        </w:rPr>
        <w:t>* {</w:t>
      </w:r>
    </w:p>
    <w:p w:rsidR="00953F0F" w:rsidRPr="00953F0F" w:rsidRDefault="00953F0F" w:rsidP="00953F0F">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303030"/>
          <w:sz w:val="20"/>
          <w:szCs w:val="20"/>
          <w:lang w:eastAsia="ru-RU"/>
        </w:rPr>
      </w:pPr>
      <w:r w:rsidRPr="00953F0F">
        <w:rPr>
          <w:rFonts w:ascii="Times New Roman" w:eastAsia="Times New Roman" w:hAnsi="Times New Roman" w:cs="Times New Roman"/>
          <w:color w:val="303030"/>
          <w:sz w:val="20"/>
          <w:szCs w:val="20"/>
          <w:lang w:eastAsia="ru-RU"/>
        </w:rPr>
        <w:t xml:space="preserve"> </w:t>
      </w:r>
      <w:proofErr w:type="spellStart"/>
      <w:r w:rsidRPr="00953F0F">
        <w:rPr>
          <w:rFonts w:ascii="Times New Roman" w:eastAsia="Times New Roman" w:hAnsi="Times New Roman" w:cs="Times New Roman"/>
          <w:color w:val="303030"/>
          <w:sz w:val="20"/>
          <w:szCs w:val="20"/>
          <w:lang w:eastAsia="ru-RU"/>
        </w:rPr>
        <w:t>margin</w:t>
      </w:r>
      <w:proofErr w:type="spellEnd"/>
      <w:r w:rsidRPr="00953F0F">
        <w:rPr>
          <w:rFonts w:ascii="Times New Roman" w:eastAsia="Times New Roman" w:hAnsi="Times New Roman" w:cs="Times New Roman"/>
          <w:color w:val="303030"/>
          <w:sz w:val="20"/>
          <w:szCs w:val="20"/>
          <w:lang w:eastAsia="ru-RU"/>
        </w:rPr>
        <w:t>: 0;</w:t>
      </w:r>
    </w:p>
    <w:p w:rsidR="00953F0F" w:rsidRPr="00953F0F" w:rsidRDefault="00953F0F" w:rsidP="00953F0F">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303030"/>
          <w:sz w:val="20"/>
          <w:szCs w:val="20"/>
          <w:lang w:eastAsia="ru-RU"/>
        </w:rPr>
      </w:pPr>
      <w:r w:rsidRPr="00953F0F">
        <w:rPr>
          <w:rFonts w:ascii="Times New Roman" w:eastAsia="Times New Roman" w:hAnsi="Times New Roman" w:cs="Times New Roman"/>
          <w:color w:val="303030"/>
          <w:sz w:val="20"/>
          <w:szCs w:val="20"/>
          <w:lang w:eastAsia="ru-RU"/>
        </w:rPr>
        <w:t xml:space="preserve"> </w:t>
      </w:r>
      <w:proofErr w:type="spellStart"/>
      <w:r w:rsidRPr="00953F0F">
        <w:rPr>
          <w:rFonts w:ascii="Times New Roman" w:eastAsia="Times New Roman" w:hAnsi="Times New Roman" w:cs="Times New Roman"/>
          <w:color w:val="303030"/>
          <w:sz w:val="20"/>
          <w:szCs w:val="20"/>
          <w:lang w:eastAsia="ru-RU"/>
        </w:rPr>
        <w:t>padding</w:t>
      </w:r>
      <w:proofErr w:type="spellEnd"/>
      <w:r w:rsidRPr="00953F0F">
        <w:rPr>
          <w:rFonts w:ascii="Times New Roman" w:eastAsia="Times New Roman" w:hAnsi="Times New Roman" w:cs="Times New Roman"/>
          <w:color w:val="303030"/>
          <w:sz w:val="20"/>
          <w:szCs w:val="20"/>
          <w:lang w:eastAsia="ru-RU"/>
        </w:rPr>
        <w:t>: 0;</w:t>
      </w:r>
    </w:p>
    <w:p w:rsidR="00953F0F" w:rsidRPr="00953F0F" w:rsidRDefault="00953F0F" w:rsidP="00953F0F">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303030"/>
          <w:sz w:val="20"/>
          <w:szCs w:val="20"/>
          <w:lang w:eastAsia="ru-RU"/>
        </w:rPr>
      </w:pPr>
      <w:r w:rsidRPr="00953F0F">
        <w:rPr>
          <w:rFonts w:ascii="Times New Roman" w:eastAsia="Times New Roman" w:hAnsi="Times New Roman" w:cs="Times New Roman"/>
          <w:color w:val="303030"/>
          <w:sz w:val="20"/>
          <w:szCs w:val="20"/>
          <w:lang w:eastAsia="ru-RU"/>
        </w:rPr>
        <w:t xml:space="preserve"> }</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CSS</w:t>
      </w:r>
    </w:p>
    <w:p w:rsidR="00953F0F" w:rsidRDefault="00953F0F" w:rsidP="00953F0F">
      <w:pPr>
        <w:tabs>
          <w:tab w:val="left" w:pos="993"/>
        </w:tabs>
        <w:spacing w:after="0" w:line="240" w:lineRule="auto"/>
        <w:ind w:firstLine="709"/>
        <w:jc w:val="both"/>
        <w:outlineLvl w:val="2"/>
        <w:rPr>
          <w:rFonts w:ascii="Times New Roman" w:eastAsia="Times New Roman" w:hAnsi="Times New Roman" w:cs="Times New Roman"/>
          <w:b/>
          <w:bCs/>
          <w:color w:val="303030"/>
          <w:sz w:val="27"/>
          <w:szCs w:val="27"/>
          <w:lang w:val="en-US" w:eastAsia="ru-RU"/>
        </w:rPr>
      </w:pPr>
    </w:p>
    <w:p w:rsidR="00953F0F" w:rsidRPr="00953F0F" w:rsidRDefault="00953F0F" w:rsidP="00953F0F">
      <w:pPr>
        <w:tabs>
          <w:tab w:val="left" w:pos="993"/>
        </w:tabs>
        <w:spacing w:after="0" w:line="240" w:lineRule="auto"/>
        <w:ind w:firstLine="709"/>
        <w:jc w:val="both"/>
        <w:outlineLvl w:val="2"/>
        <w:rPr>
          <w:rFonts w:ascii="Times New Roman" w:eastAsia="Times New Roman" w:hAnsi="Times New Roman" w:cs="Times New Roman"/>
          <w:b/>
          <w:bCs/>
          <w:color w:val="303030"/>
          <w:sz w:val="27"/>
          <w:szCs w:val="27"/>
          <w:lang w:eastAsia="ru-RU"/>
        </w:rPr>
      </w:pPr>
      <w:r w:rsidRPr="00953F0F">
        <w:rPr>
          <w:rFonts w:ascii="Times New Roman" w:eastAsia="Times New Roman" w:hAnsi="Times New Roman" w:cs="Times New Roman"/>
          <w:b/>
          <w:bCs/>
          <w:color w:val="303030"/>
          <w:sz w:val="27"/>
          <w:szCs w:val="27"/>
          <w:lang w:eastAsia="ru-RU"/>
        </w:rPr>
        <w:t>2. Отступы элемента</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lastRenderedPageBreak/>
        <w:t xml:space="preserve">Отступы окружают край рамки элемента, обеспечивая расстояние между соседними блоками. Свойства отступов определяют их толщину. Применяются ко всем элементам, кроме внутренних элементов таблицы. Сокращенное свойство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xml:space="preserve"> задает отступы для всех четырех сторон, а его </w:t>
      </w:r>
      <w:proofErr w:type="spellStart"/>
      <w:r w:rsidRPr="00953F0F">
        <w:rPr>
          <w:rFonts w:ascii="Times New Roman" w:eastAsia="Times New Roman" w:hAnsi="Times New Roman" w:cs="Times New Roman"/>
          <w:color w:val="303030"/>
          <w:sz w:val="24"/>
          <w:szCs w:val="24"/>
          <w:lang w:eastAsia="ru-RU"/>
        </w:rPr>
        <w:t>подсвойства</w:t>
      </w:r>
      <w:proofErr w:type="spellEnd"/>
      <w:r w:rsidRPr="00953F0F">
        <w:rPr>
          <w:rFonts w:ascii="Times New Roman" w:eastAsia="Times New Roman" w:hAnsi="Times New Roman" w:cs="Times New Roman"/>
          <w:color w:val="303030"/>
          <w:sz w:val="24"/>
          <w:szCs w:val="24"/>
          <w:lang w:eastAsia="ru-RU"/>
        </w:rPr>
        <w:t xml:space="preserve"> задают отступ только для соответствующей стороны.</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Смежные вертикальные отступы элементов в блочной модели </w:t>
      </w:r>
      <w:proofErr w:type="spellStart"/>
      <w:r w:rsidRPr="00953F0F">
        <w:rPr>
          <w:rFonts w:ascii="Times New Roman" w:eastAsia="Times New Roman" w:hAnsi="Times New Roman" w:cs="Times New Roman"/>
          <w:color w:val="303030"/>
          <w:sz w:val="24"/>
          <w:szCs w:val="24"/>
          <w:lang w:eastAsia="ru-RU"/>
        </w:rPr>
        <w:t>схлопываются</w:t>
      </w:r>
      <w:proofErr w:type="spellEnd"/>
      <w:r w:rsidRPr="00953F0F">
        <w:rPr>
          <w:rFonts w:ascii="Times New Roman" w:eastAsia="Times New Roman" w:hAnsi="Times New Roman" w:cs="Times New Roman"/>
          <w:color w:val="303030"/>
          <w:sz w:val="24"/>
          <w:szCs w:val="24"/>
          <w:lang w:eastAsia="ru-RU"/>
        </w:rPr>
        <w:t>.</w:t>
      </w:r>
    </w:p>
    <w:p w:rsidR="00953F0F" w:rsidRPr="00953F0F" w:rsidRDefault="00953F0F" w:rsidP="00953F0F">
      <w:pPr>
        <w:tabs>
          <w:tab w:val="left" w:pos="993"/>
        </w:tabs>
        <w:spacing w:after="0" w:line="240" w:lineRule="auto"/>
        <w:ind w:firstLine="709"/>
        <w:jc w:val="both"/>
        <w:outlineLvl w:val="3"/>
        <w:rPr>
          <w:rFonts w:ascii="Times New Roman" w:eastAsia="Times New Roman" w:hAnsi="Times New Roman" w:cs="Times New Roman"/>
          <w:b/>
          <w:bCs/>
          <w:color w:val="303030"/>
          <w:sz w:val="24"/>
          <w:szCs w:val="24"/>
          <w:lang w:eastAsia="ru-RU"/>
        </w:rPr>
      </w:pPr>
      <w:r w:rsidRPr="00953F0F">
        <w:rPr>
          <w:rFonts w:ascii="Times New Roman" w:eastAsia="Times New Roman" w:hAnsi="Times New Roman" w:cs="Times New Roman"/>
          <w:b/>
          <w:bCs/>
          <w:color w:val="303030"/>
          <w:sz w:val="24"/>
          <w:szCs w:val="24"/>
          <w:lang w:eastAsia="ru-RU"/>
        </w:rPr>
        <w:t>2.1. Схлопывание вертикальных отступов</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Смежные вертикальные отступы двух или более элементов уровня блока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 xml:space="preserve"> объединяются (перекрываются). При этом ширина общего отступа равна ширине большего из </w:t>
      </w:r>
      <w:proofErr w:type="gramStart"/>
      <w:r w:rsidRPr="00953F0F">
        <w:rPr>
          <w:rFonts w:ascii="Times New Roman" w:eastAsia="Times New Roman" w:hAnsi="Times New Roman" w:cs="Times New Roman"/>
          <w:color w:val="303030"/>
          <w:sz w:val="24"/>
          <w:szCs w:val="24"/>
          <w:lang w:eastAsia="ru-RU"/>
        </w:rPr>
        <w:t>исходных</w:t>
      </w:r>
      <w:proofErr w:type="gramEnd"/>
      <w:r w:rsidRPr="00953F0F">
        <w:rPr>
          <w:rFonts w:ascii="Times New Roman" w:eastAsia="Times New Roman" w:hAnsi="Times New Roman" w:cs="Times New Roman"/>
          <w:color w:val="303030"/>
          <w:sz w:val="24"/>
          <w:szCs w:val="24"/>
          <w:lang w:eastAsia="ru-RU"/>
        </w:rPr>
        <w:t xml:space="preserve">. Исключение составляют отступы корневого элемента, которые не </w:t>
      </w:r>
      <w:proofErr w:type="spellStart"/>
      <w:r w:rsidRPr="00953F0F">
        <w:rPr>
          <w:rFonts w:ascii="Times New Roman" w:eastAsia="Times New Roman" w:hAnsi="Times New Roman" w:cs="Times New Roman"/>
          <w:color w:val="303030"/>
          <w:sz w:val="24"/>
          <w:szCs w:val="24"/>
          <w:lang w:eastAsia="ru-RU"/>
        </w:rPr>
        <w:t>схлопываются</w:t>
      </w:r>
      <w:proofErr w:type="spellEnd"/>
      <w:r w:rsidRPr="00953F0F">
        <w:rPr>
          <w:rFonts w:ascii="Times New Roman" w:eastAsia="Times New Roman" w:hAnsi="Times New Roman" w:cs="Times New Roman"/>
          <w:color w:val="303030"/>
          <w:sz w:val="24"/>
          <w:szCs w:val="24"/>
          <w:lang w:eastAsia="ru-RU"/>
        </w:rPr>
        <w:t>.</w:t>
      </w:r>
    </w:p>
    <w:p w:rsidR="009707BD" w:rsidRDefault="009707BD" w:rsidP="00953F0F">
      <w:pPr>
        <w:tabs>
          <w:tab w:val="left" w:pos="993"/>
        </w:tabs>
        <w:spacing w:after="0" w:line="240" w:lineRule="auto"/>
        <w:ind w:firstLine="709"/>
        <w:jc w:val="both"/>
        <w:rPr>
          <w:noProof/>
          <w:lang w:val="en-US" w:eastAsia="ru-RU"/>
        </w:rPr>
      </w:pPr>
    </w:p>
    <w:p w:rsidR="00D92824" w:rsidRDefault="009707BD" w:rsidP="00953F0F">
      <w:pPr>
        <w:tabs>
          <w:tab w:val="left" w:pos="993"/>
        </w:tabs>
        <w:spacing w:after="0" w:line="240" w:lineRule="auto"/>
        <w:ind w:firstLine="709"/>
        <w:jc w:val="both"/>
        <w:rPr>
          <w:rFonts w:ascii="Times New Roman" w:eastAsia="Times New Roman" w:hAnsi="Times New Roman" w:cs="Times New Roman"/>
          <w:color w:val="303030"/>
          <w:sz w:val="24"/>
          <w:szCs w:val="24"/>
          <w:lang w:val="en-US" w:eastAsia="ru-RU"/>
        </w:rPr>
      </w:pPr>
      <w:r>
        <w:rPr>
          <w:noProof/>
          <w:lang w:eastAsia="ru-RU"/>
        </w:rPr>
        <w:drawing>
          <wp:inline distT="0" distB="0" distL="0" distR="0" wp14:anchorId="2F0A5FAA" wp14:editId="3C04D5EC">
            <wp:extent cx="6644640" cy="339226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225" t="28767" r="37738" b="26941"/>
                    <a:stretch/>
                  </pic:blipFill>
                  <pic:spPr bwMode="auto">
                    <a:xfrm>
                      <a:off x="0" y="0"/>
                      <a:ext cx="6640847" cy="3390327"/>
                    </a:xfrm>
                    <a:prstGeom prst="rect">
                      <a:avLst/>
                    </a:prstGeom>
                    <a:ln>
                      <a:noFill/>
                    </a:ln>
                    <a:extLst>
                      <a:ext uri="{53640926-AAD7-44D8-BBD7-CCE9431645EC}">
                        <a14:shadowObscured xmlns:a14="http://schemas.microsoft.com/office/drawing/2010/main"/>
                      </a:ext>
                    </a:extLst>
                  </pic:spPr>
                </pic:pic>
              </a:graphicData>
            </a:graphic>
          </wp:inline>
        </w:drawing>
      </w:r>
    </w:p>
    <w:p w:rsidR="00953F0F" w:rsidRPr="00953F0F" w:rsidRDefault="00D92824"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 </w:t>
      </w:r>
      <w:r w:rsidR="00953F0F" w:rsidRPr="00953F0F">
        <w:rPr>
          <w:rFonts w:ascii="Times New Roman" w:eastAsia="Times New Roman" w:hAnsi="Times New Roman" w:cs="Times New Roman"/>
          <w:color w:val="303030"/>
          <w:sz w:val="24"/>
          <w:szCs w:val="24"/>
          <w:lang w:eastAsia="ru-RU"/>
        </w:rPr>
        <w:t xml:space="preserve">Объединение отступов выполняется только для блочных элементов в нормальном потоке документа. Если среди схлопывающихся отступов есть отрицательные значения, то браузер добавит отрицательное значение к </w:t>
      </w:r>
      <w:proofErr w:type="gramStart"/>
      <w:r w:rsidR="00953F0F" w:rsidRPr="00953F0F">
        <w:rPr>
          <w:rFonts w:ascii="Times New Roman" w:eastAsia="Times New Roman" w:hAnsi="Times New Roman" w:cs="Times New Roman"/>
          <w:color w:val="303030"/>
          <w:sz w:val="24"/>
          <w:szCs w:val="24"/>
          <w:lang w:eastAsia="ru-RU"/>
        </w:rPr>
        <w:t>положительному</w:t>
      </w:r>
      <w:proofErr w:type="gramEnd"/>
      <w:r w:rsidR="00953F0F" w:rsidRPr="00953F0F">
        <w:rPr>
          <w:rFonts w:ascii="Times New Roman" w:eastAsia="Times New Roman" w:hAnsi="Times New Roman" w:cs="Times New Roman"/>
          <w:color w:val="303030"/>
          <w:sz w:val="24"/>
          <w:szCs w:val="24"/>
          <w:lang w:eastAsia="ru-RU"/>
        </w:rPr>
        <w:t>, а полученный результат и будет расстоянием между элементами. Если положительных отступов нет, то максимум абсолютных значений соседних отступов вычитается из нуля.</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Отступы не </w:t>
      </w:r>
      <w:proofErr w:type="spellStart"/>
      <w:r w:rsidRPr="00953F0F">
        <w:rPr>
          <w:rFonts w:ascii="Times New Roman" w:eastAsia="Times New Roman" w:hAnsi="Times New Roman" w:cs="Times New Roman"/>
          <w:color w:val="303030"/>
          <w:sz w:val="24"/>
          <w:szCs w:val="24"/>
          <w:lang w:eastAsia="ru-RU"/>
        </w:rPr>
        <w:t>схлопываются</w:t>
      </w:r>
      <w:proofErr w:type="spellEnd"/>
      <w:r w:rsidRPr="00953F0F">
        <w:rPr>
          <w:rFonts w:ascii="Times New Roman" w:eastAsia="Times New Roman" w:hAnsi="Times New Roman" w:cs="Times New Roman"/>
          <w:color w:val="303030"/>
          <w:sz w:val="24"/>
          <w:szCs w:val="24"/>
          <w:lang w:eastAsia="ru-RU"/>
        </w:rPr>
        <w:t>:</w:t>
      </w:r>
    </w:p>
    <w:p w:rsidR="00953F0F" w:rsidRPr="00953F0F" w:rsidRDefault="00953F0F" w:rsidP="00953F0F">
      <w:pPr>
        <w:numPr>
          <w:ilvl w:val="0"/>
          <w:numId w:val="5"/>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Между плавающим блоком и любым другим блоком;</w:t>
      </w:r>
    </w:p>
    <w:p w:rsidR="00953F0F" w:rsidRPr="00953F0F" w:rsidRDefault="00953F0F" w:rsidP="00953F0F">
      <w:pPr>
        <w:numPr>
          <w:ilvl w:val="0"/>
          <w:numId w:val="5"/>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У плавающих элементов и элементов со значением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overflow</w:t>
      </w:r>
      <w:proofErr w:type="spellEnd"/>
      <w:r w:rsidRPr="00953F0F">
        <w:rPr>
          <w:rFonts w:ascii="Times New Roman" w:eastAsia="Times New Roman" w:hAnsi="Times New Roman" w:cs="Times New Roman"/>
          <w:color w:val="303030"/>
          <w:sz w:val="24"/>
          <w:szCs w:val="24"/>
          <w:lang w:eastAsia="ru-RU"/>
        </w:rPr>
        <w:t xml:space="preserve">, отличным от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visible</w:t>
      </w:r>
      <w:proofErr w:type="spellEnd"/>
      <w:r w:rsidRPr="00953F0F">
        <w:rPr>
          <w:rFonts w:ascii="Times New Roman" w:eastAsia="Times New Roman" w:hAnsi="Times New Roman" w:cs="Times New Roman"/>
          <w:color w:val="303030"/>
          <w:sz w:val="24"/>
          <w:szCs w:val="24"/>
          <w:lang w:eastAsia="ru-RU"/>
        </w:rPr>
        <w:t>, со своими дочерними элементами в потоке;</w:t>
      </w:r>
    </w:p>
    <w:p w:rsidR="00953F0F" w:rsidRPr="00953F0F" w:rsidRDefault="00953F0F" w:rsidP="00953F0F">
      <w:pPr>
        <w:numPr>
          <w:ilvl w:val="0"/>
          <w:numId w:val="5"/>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У абсолютно позиционированных элементов, даже с их дочерними элементами;</w:t>
      </w:r>
    </w:p>
    <w:p w:rsidR="00953F0F" w:rsidRPr="00953F0F" w:rsidRDefault="00953F0F" w:rsidP="00953F0F">
      <w:pPr>
        <w:numPr>
          <w:ilvl w:val="0"/>
          <w:numId w:val="5"/>
        </w:numPr>
        <w:tabs>
          <w:tab w:val="left" w:pos="993"/>
        </w:tabs>
        <w:spacing w:after="0" w:line="240" w:lineRule="auto"/>
        <w:ind w:left="0"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У строчно-блочных элементов.</w:t>
      </w:r>
    </w:p>
    <w:p w:rsidR="00953F0F" w:rsidRP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953F0F">
        <w:rPr>
          <w:rFonts w:ascii="Times New Roman" w:eastAsia="Times New Roman" w:hAnsi="Times New Roman" w:cs="Times New Roman"/>
          <w:color w:val="303030"/>
          <w:sz w:val="24"/>
          <w:szCs w:val="24"/>
          <w:lang w:eastAsia="ru-RU"/>
        </w:rPr>
        <w:t xml:space="preserve">Для предотвращения проблемы схлопывания рекомендуется задавать для всех элементов только </w:t>
      </w:r>
      <w:proofErr w:type="gramStart"/>
      <w:r w:rsidRPr="00953F0F">
        <w:rPr>
          <w:rFonts w:ascii="Times New Roman" w:eastAsia="Times New Roman" w:hAnsi="Times New Roman" w:cs="Times New Roman"/>
          <w:color w:val="303030"/>
          <w:sz w:val="24"/>
          <w:szCs w:val="24"/>
          <w:lang w:eastAsia="ru-RU"/>
        </w:rPr>
        <w:t>верхний</w:t>
      </w:r>
      <w:proofErr w:type="gramEnd"/>
      <w:r w:rsidRPr="00953F0F">
        <w:rPr>
          <w:rFonts w:ascii="Times New Roman" w:eastAsia="Times New Roman" w:hAnsi="Times New Roman" w:cs="Times New Roman"/>
          <w:color w:val="303030"/>
          <w:sz w:val="24"/>
          <w:szCs w:val="24"/>
          <w:lang w:eastAsia="ru-RU"/>
        </w:rPr>
        <w:t xml:space="preserve"> или нижний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w:t>
      </w:r>
      <w:proofErr w:type="spellEnd"/>
      <w:r w:rsidRPr="00953F0F">
        <w:rPr>
          <w:rFonts w:ascii="Times New Roman" w:eastAsia="Times New Roman" w:hAnsi="Times New Roman" w:cs="Times New Roman"/>
          <w:color w:val="303030"/>
          <w:sz w:val="24"/>
          <w:szCs w:val="24"/>
          <w:lang w:eastAsia="ru-RU"/>
        </w:rPr>
        <w:t>.</w:t>
      </w:r>
    </w:p>
    <w:p w:rsidR="00953F0F" w:rsidRPr="00953F0F" w:rsidRDefault="00953F0F" w:rsidP="00953F0F">
      <w:pPr>
        <w:tabs>
          <w:tab w:val="left" w:pos="993"/>
        </w:tabs>
        <w:spacing w:after="0" w:line="240" w:lineRule="auto"/>
        <w:ind w:firstLine="709"/>
        <w:jc w:val="both"/>
        <w:outlineLvl w:val="3"/>
        <w:rPr>
          <w:rFonts w:ascii="Times New Roman" w:eastAsia="Times New Roman" w:hAnsi="Times New Roman" w:cs="Times New Roman"/>
          <w:b/>
          <w:bCs/>
          <w:color w:val="303030"/>
          <w:sz w:val="24"/>
          <w:szCs w:val="24"/>
          <w:lang w:eastAsia="ru-RU"/>
        </w:rPr>
      </w:pPr>
      <w:r w:rsidRPr="00953F0F">
        <w:rPr>
          <w:rFonts w:ascii="Times New Roman" w:eastAsia="Times New Roman" w:hAnsi="Times New Roman" w:cs="Times New Roman"/>
          <w:b/>
          <w:bCs/>
          <w:color w:val="303030"/>
          <w:sz w:val="24"/>
          <w:szCs w:val="24"/>
          <w:lang w:eastAsia="ru-RU"/>
        </w:rPr>
        <w:t>2.2. Выпадение вертикальных отступов</w:t>
      </w:r>
    </w:p>
    <w:p w:rsidR="00953F0F" w:rsidRDefault="00953F0F" w:rsidP="00953F0F">
      <w:pPr>
        <w:tabs>
          <w:tab w:val="left" w:pos="993"/>
        </w:tabs>
        <w:spacing w:after="0" w:line="240" w:lineRule="auto"/>
        <w:ind w:firstLine="709"/>
        <w:jc w:val="both"/>
        <w:rPr>
          <w:rFonts w:ascii="Times New Roman" w:eastAsia="Times New Roman" w:hAnsi="Times New Roman" w:cs="Times New Roman"/>
          <w:color w:val="303030"/>
          <w:sz w:val="24"/>
          <w:szCs w:val="24"/>
          <w:lang w:val="en-US" w:eastAsia="ru-RU"/>
        </w:rPr>
      </w:pPr>
      <w:r w:rsidRPr="00953F0F">
        <w:rPr>
          <w:rFonts w:ascii="Times New Roman" w:eastAsia="Times New Roman" w:hAnsi="Times New Roman" w:cs="Times New Roman"/>
          <w:color w:val="303030"/>
          <w:sz w:val="24"/>
          <w:szCs w:val="24"/>
          <w:lang w:eastAsia="ru-RU"/>
        </w:rPr>
        <w:t xml:space="preserve">Если внутри одного блока расположить другой блок и задать ему </w:t>
      </w:r>
      <w:proofErr w:type="spellStart"/>
      <w:r w:rsidRPr="00953F0F">
        <w:rPr>
          <w:rFonts w:ascii="Times New Roman" w:eastAsia="Times New Roman" w:hAnsi="Times New Roman" w:cs="Times New Roman"/>
          <w:color w:val="303030"/>
          <w:sz w:val="23"/>
          <w:szCs w:val="23"/>
          <w:bdr w:val="single" w:sz="6" w:space="1" w:color="E6E6E6" w:frame="1"/>
          <w:shd w:val="clear" w:color="auto" w:fill="F5F5F5"/>
          <w:lang w:eastAsia="ru-RU"/>
        </w:rPr>
        <w:t>margin-top</w:t>
      </w:r>
      <w:proofErr w:type="spellEnd"/>
      <w:r w:rsidRPr="00953F0F">
        <w:rPr>
          <w:rFonts w:ascii="Times New Roman" w:eastAsia="Times New Roman" w:hAnsi="Times New Roman" w:cs="Times New Roman"/>
          <w:color w:val="303030"/>
          <w:sz w:val="24"/>
          <w:szCs w:val="24"/>
          <w:lang w:eastAsia="ru-RU"/>
        </w:rPr>
        <w:t>, то внутренний блок прижмется к верхнему краю родительского, а у родительского элемента появится отступ сверху, т.е. внутренний блок «выпадет» из родительского блока. Если у родительского элемента также был задан верхний отступ, то выберется наибольшее из значений.</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D92824">
        <w:rPr>
          <w:rFonts w:ascii="Times New Roman" w:eastAsia="Times New Roman" w:hAnsi="Times New Roman" w:cs="Times New Roman"/>
          <w:color w:val="303030"/>
          <w:sz w:val="24"/>
          <w:szCs w:val="24"/>
          <w:lang w:eastAsia="ru-RU"/>
        </w:rPr>
        <w:t xml:space="preserve">Чтобы избавиться от эффекта выпадения, можно задать родительскому элементу </w:t>
      </w:r>
      <w:r w:rsidRPr="00D92824">
        <w:rPr>
          <w:rFonts w:ascii="Times New Roman" w:eastAsia="Times New Roman" w:hAnsi="Times New Roman" w:cs="Times New Roman"/>
          <w:color w:val="303030"/>
          <w:sz w:val="24"/>
          <w:szCs w:val="24"/>
          <w:lang w:val="en-US" w:eastAsia="ru-RU"/>
        </w:rPr>
        <w:t>padding</w:t>
      </w:r>
      <w:r w:rsidRPr="00D92824">
        <w:rPr>
          <w:rFonts w:ascii="Times New Roman" w:eastAsia="Times New Roman" w:hAnsi="Times New Roman" w:cs="Times New Roman"/>
          <w:color w:val="303030"/>
          <w:sz w:val="24"/>
          <w:szCs w:val="24"/>
          <w:lang w:eastAsia="ru-RU"/>
        </w:rPr>
        <w:t>-</w:t>
      </w:r>
      <w:r w:rsidRPr="00D92824">
        <w:rPr>
          <w:rFonts w:ascii="Times New Roman" w:eastAsia="Times New Roman" w:hAnsi="Times New Roman" w:cs="Times New Roman"/>
          <w:color w:val="303030"/>
          <w:sz w:val="24"/>
          <w:szCs w:val="24"/>
          <w:lang w:val="en-US" w:eastAsia="ru-RU"/>
        </w:rPr>
        <w:t>top</w:t>
      </w:r>
      <w:r w:rsidRPr="00D92824">
        <w:rPr>
          <w:rFonts w:ascii="Times New Roman" w:eastAsia="Times New Roman" w:hAnsi="Times New Roman" w:cs="Times New Roman"/>
          <w:color w:val="303030"/>
          <w:sz w:val="24"/>
          <w:szCs w:val="24"/>
          <w:lang w:eastAsia="ru-RU"/>
        </w:rPr>
        <w:t xml:space="preserve"> или добавить </w:t>
      </w:r>
      <w:r w:rsidRPr="00D92824">
        <w:rPr>
          <w:rFonts w:ascii="Times New Roman" w:eastAsia="Times New Roman" w:hAnsi="Times New Roman" w:cs="Times New Roman"/>
          <w:color w:val="303030"/>
          <w:sz w:val="24"/>
          <w:szCs w:val="24"/>
          <w:lang w:val="en-US" w:eastAsia="ru-RU"/>
        </w:rPr>
        <w:t>border</w:t>
      </w:r>
      <w:r w:rsidRPr="00D92824">
        <w:rPr>
          <w:rFonts w:ascii="Times New Roman" w:eastAsia="Times New Roman" w:hAnsi="Times New Roman" w:cs="Times New Roman"/>
          <w:color w:val="303030"/>
          <w:sz w:val="24"/>
          <w:szCs w:val="24"/>
          <w:lang w:eastAsia="ru-RU"/>
        </w:rPr>
        <w:t>-</w:t>
      </w:r>
      <w:r w:rsidRPr="00D92824">
        <w:rPr>
          <w:rFonts w:ascii="Times New Roman" w:eastAsia="Times New Roman" w:hAnsi="Times New Roman" w:cs="Times New Roman"/>
          <w:color w:val="303030"/>
          <w:sz w:val="24"/>
          <w:szCs w:val="24"/>
          <w:lang w:val="en-US" w:eastAsia="ru-RU"/>
        </w:rPr>
        <w:t>top</w:t>
      </w:r>
      <w:r w:rsidRPr="00D92824">
        <w:rPr>
          <w:rFonts w:ascii="Times New Roman" w:eastAsia="Times New Roman" w:hAnsi="Times New Roman" w:cs="Times New Roman"/>
          <w:color w:val="303030"/>
          <w:sz w:val="24"/>
          <w:szCs w:val="24"/>
          <w:lang w:eastAsia="ru-RU"/>
        </w:rPr>
        <w:t>: 1</w:t>
      </w:r>
      <w:proofErr w:type="spellStart"/>
      <w:r w:rsidRPr="00D92824">
        <w:rPr>
          <w:rFonts w:ascii="Times New Roman" w:eastAsia="Times New Roman" w:hAnsi="Times New Roman" w:cs="Times New Roman"/>
          <w:color w:val="303030"/>
          <w:sz w:val="24"/>
          <w:szCs w:val="24"/>
          <w:lang w:val="en-US" w:eastAsia="ru-RU"/>
        </w:rPr>
        <w:t>px</w:t>
      </w:r>
      <w:proofErr w:type="spellEnd"/>
      <w:r w:rsidRPr="00D92824">
        <w:rPr>
          <w:rFonts w:ascii="Times New Roman" w:eastAsia="Times New Roman" w:hAnsi="Times New Roman" w:cs="Times New Roman"/>
          <w:color w:val="303030"/>
          <w:sz w:val="24"/>
          <w:szCs w:val="24"/>
          <w:lang w:eastAsia="ru-RU"/>
        </w:rPr>
        <w:t xml:space="preserve"> </w:t>
      </w:r>
      <w:r w:rsidRPr="00D92824">
        <w:rPr>
          <w:rFonts w:ascii="Times New Roman" w:eastAsia="Times New Roman" w:hAnsi="Times New Roman" w:cs="Times New Roman"/>
          <w:color w:val="303030"/>
          <w:sz w:val="24"/>
          <w:szCs w:val="24"/>
          <w:lang w:val="en-US" w:eastAsia="ru-RU"/>
        </w:rPr>
        <w:t>solid</w:t>
      </w:r>
      <w:r w:rsidRPr="00D92824">
        <w:rPr>
          <w:rFonts w:ascii="Times New Roman" w:eastAsia="Times New Roman" w:hAnsi="Times New Roman" w:cs="Times New Roman"/>
          <w:color w:val="303030"/>
          <w:sz w:val="24"/>
          <w:szCs w:val="24"/>
          <w:lang w:eastAsia="ru-RU"/>
        </w:rPr>
        <w:t xml:space="preserve"> </w:t>
      </w:r>
      <w:r w:rsidRPr="00D92824">
        <w:rPr>
          <w:rFonts w:ascii="Times New Roman" w:eastAsia="Times New Roman" w:hAnsi="Times New Roman" w:cs="Times New Roman"/>
          <w:color w:val="303030"/>
          <w:sz w:val="24"/>
          <w:szCs w:val="24"/>
          <w:lang w:val="en-US" w:eastAsia="ru-RU"/>
        </w:rPr>
        <w:t>transparent</w:t>
      </w:r>
      <w:r w:rsidRPr="00D92824">
        <w:rPr>
          <w:rFonts w:ascii="Times New Roman" w:eastAsia="Times New Roman" w:hAnsi="Times New Roman" w:cs="Times New Roman"/>
          <w:color w:val="303030"/>
          <w:sz w:val="24"/>
          <w:szCs w:val="24"/>
          <w:lang w:eastAsia="ru-RU"/>
        </w:rPr>
        <w:t>.</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color w:val="303030"/>
          <w:sz w:val="24"/>
          <w:szCs w:val="24"/>
          <w:lang w:val="en-US" w:eastAsia="ru-RU"/>
        </w:rPr>
      </w:pPr>
      <w:r w:rsidRPr="00D92824">
        <w:rPr>
          <w:rFonts w:ascii="Times New Roman" w:eastAsia="Times New Roman" w:hAnsi="Times New Roman" w:cs="Times New Roman"/>
          <w:b/>
          <w:color w:val="303030"/>
          <w:sz w:val="24"/>
          <w:szCs w:val="24"/>
          <w:lang w:val="en-US" w:eastAsia="ru-RU"/>
        </w:rPr>
        <w:t xml:space="preserve">2.3. </w:t>
      </w:r>
      <w:proofErr w:type="spellStart"/>
      <w:r w:rsidRPr="00D92824">
        <w:rPr>
          <w:rFonts w:ascii="Times New Roman" w:eastAsia="Times New Roman" w:hAnsi="Times New Roman" w:cs="Times New Roman"/>
          <w:b/>
          <w:color w:val="303030"/>
          <w:sz w:val="24"/>
          <w:szCs w:val="24"/>
          <w:lang w:val="en-US" w:eastAsia="ru-RU"/>
        </w:rPr>
        <w:t>Физические</w:t>
      </w:r>
      <w:proofErr w:type="spellEnd"/>
      <w:r w:rsidRPr="00D92824">
        <w:rPr>
          <w:rFonts w:ascii="Times New Roman" w:eastAsia="Times New Roman" w:hAnsi="Times New Roman" w:cs="Times New Roman"/>
          <w:b/>
          <w:color w:val="303030"/>
          <w:sz w:val="24"/>
          <w:szCs w:val="24"/>
          <w:lang w:val="en-US" w:eastAsia="ru-RU"/>
        </w:rPr>
        <w:t xml:space="preserve"> </w:t>
      </w:r>
      <w:proofErr w:type="spellStart"/>
      <w:r w:rsidRPr="00D92824">
        <w:rPr>
          <w:rFonts w:ascii="Times New Roman" w:eastAsia="Times New Roman" w:hAnsi="Times New Roman" w:cs="Times New Roman"/>
          <w:b/>
          <w:color w:val="303030"/>
          <w:sz w:val="24"/>
          <w:szCs w:val="24"/>
          <w:lang w:val="en-US" w:eastAsia="ru-RU"/>
        </w:rPr>
        <w:t>свойства</w:t>
      </w:r>
      <w:proofErr w:type="spellEnd"/>
      <w:r w:rsidRPr="00D92824">
        <w:rPr>
          <w:rFonts w:ascii="Times New Roman" w:eastAsia="Times New Roman" w:hAnsi="Times New Roman" w:cs="Times New Roman"/>
          <w:b/>
          <w:color w:val="303030"/>
          <w:sz w:val="24"/>
          <w:szCs w:val="24"/>
          <w:lang w:val="en-US" w:eastAsia="ru-RU"/>
        </w:rPr>
        <w:t xml:space="preserve"> </w:t>
      </w:r>
      <w:proofErr w:type="spellStart"/>
      <w:r w:rsidRPr="00D92824">
        <w:rPr>
          <w:rFonts w:ascii="Times New Roman" w:eastAsia="Times New Roman" w:hAnsi="Times New Roman" w:cs="Times New Roman"/>
          <w:b/>
          <w:color w:val="303030"/>
          <w:sz w:val="24"/>
          <w:szCs w:val="24"/>
          <w:lang w:val="en-US" w:eastAsia="ru-RU"/>
        </w:rPr>
        <w:t>отступов</w:t>
      </w:r>
      <w:proofErr w:type="spellEnd"/>
      <w:r w:rsidRPr="00D92824">
        <w:rPr>
          <w:rFonts w:ascii="Times New Roman" w:eastAsia="Times New Roman" w:hAnsi="Times New Roman" w:cs="Times New Roman"/>
          <w:color w:val="303030"/>
          <w:sz w:val="24"/>
          <w:szCs w:val="24"/>
          <w:lang w:val="en-US" w:eastAsia="ru-RU"/>
        </w:rPr>
        <w:t xml:space="preserve">: </w:t>
      </w:r>
      <w:proofErr w:type="spellStart"/>
      <w:r w:rsidRPr="00D92824">
        <w:rPr>
          <w:rFonts w:ascii="Times New Roman" w:eastAsia="Times New Roman" w:hAnsi="Times New Roman" w:cs="Times New Roman"/>
          <w:color w:val="303030"/>
          <w:sz w:val="24"/>
          <w:szCs w:val="24"/>
          <w:lang w:val="en-US" w:eastAsia="ru-RU"/>
        </w:rPr>
        <w:t>свойства</w:t>
      </w:r>
      <w:proofErr w:type="spellEnd"/>
      <w:r w:rsidRPr="00D92824">
        <w:rPr>
          <w:rFonts w:ascii="Times New Roman" w:eastAsia="Times New Roman" w:hAnsi="Times New Roman" w:cs="Times New Roman"/>
          <w:color w:val="303030"/>
          <w:sz w:val="24"/>
          <w:szCs w:val="24"/>
          <w:lang w:val="en-US" w:eastAsia="ru-RU"/>
        </w:rPr>
        <w:t xml:space="preserve"> margin-top, margin-right, margin-bottom, margin-left</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color w:val="303030"/>
          <w:sz w:val="24"/>
          <w:szCs w:val="24"/>
          <w:lang w:eastAsia="ru-RU"/>
        </w:rPr>
      </w:pPr>
      <w:r w:rsidRPr="00D92824">
        <w:rPr>
          <w:rFonts w:ascii="Times New Roman" w:eastAsia="Times New Roman" w:hAnsi="Times New Roman" w:cs="Times New Roman"/>
          <w:color w:val="303030"/>
          <w:sz w:val="24"/>
          <w:szCs w:val="24"/>
          <w:lang w:eastAsia="ru-RU"/>
        </w:rPr>
        <w:t>Свойства устанавливают верхний, правый, нижний и левый отступ блока элемента соответственно. Отрицательные значения допускаются, но могут существовать ограничения для конкретной реализации.</w:t>
      </w:r>
    </w:p>
    <w:p w:rsidR="00953F0F" w:rsidRPr="00953F0F" w:rsidRDefault="00D92824" w:rsidP="00D92824">
      <w:pPr>
        <w:tabs>
          <w:tab w:val="left" w:pos="993"/>
        </w:tabs>
        <w:spacing w:after="0" w:line="240" w:lineRule="auto"/>
        <w:ind w:firstLine="709"/>
        <w:jc w:val="both"/>
        <w:rPr>
          <w:ins w:id="0" w:author="Unknown"/>
          <w:rFonts w:ascii="Times New Roman" w:eastAsia="Times New Roman" w:hAnsi="Times New Roman" w:cs="Times New Roman"/>
          <w:color w:val="303030"/>
          <w:sz w:val="24"/>
          <w:szCs w:val="24"/>
          <w:lang w:val="en-US" w:eastAsia="ru-RU"/>
        </w:rPr>
      </w:pPr>
      <w:proofErr w:type="spellStart"/>
      <w:proofErr w:type="gramStart"/>
      <w:r w:rsidRPr="00D92824">
        <w:rPr>
          <w:rFonts w:ascii="Times New Roman" w:eastAsia="Times New Roman" w:hAnsi="Times New Roman" w:cs="Times New Roman"/>
          <w:color w:val="303030"/>
          <w:sz w:val="24"/>
          <w:szCs w:val="24"/>
          <w:lang w:val="en-US" w:eastAsia="ru-RU"/>
        </w:rPr>
        <w:t>Свойства</w:t>
      </w:r>
      <w:proofErr w:type="spellEnd"/>
      <w:r w:rsidRPr="00D92824">
        <w:rPr>
          <w:rFonts w:ascii="Times New Roman" w:eastAsia="Times New Roman" w:hAnsi="Times New Roman" w:cs="Times New Roman"/>
          <w:color w:val="303030"/>
          <w:sz w:val="24"/>
          <w:szCs w:val="24"/>
          <w:lang w:val="en-US" w:eastAsia="ru-RU"/>
        </w:rPr>
        <w:t xml:space="preserve"> </w:t>
      </w:r>
      <w:proofErr w:type="spellStart"/>
      <w:r w:rsidRPr="00D92824">
        <w:rPr>
          <w:rFonts w:ascii="Times New Roman" w:eastAsia="Times New Roman" w:hAnsi="Times New Roman" w:cs="Times New Roman"/>
          <w:color w:val="303030"/>
          <w:sz w:val="24"/>
          <w:szCs w:val="24"/>
          <w:lang w:val="en-US" w:eastAsia="ru-RU"/>
        </w:rPr>
        <w:t>не</w:t>
      </w:r>
      <w:proofErr w:type="spellEnd"/>
      <w:r w:rsidRPr="00D92824">
        <w:rPr>
          <w:rFonts w:ascii="Times New Roman" w:eastAsia="Times New Roman" w:hAnsi="Times New Roman" w:cs="Times New Roman"/>
          <w:color w:val="303030"/>
          <w:sz w:val="24"/>
          <w:szCs w:val="24"/>
          <w:lang w:val="en-US" w:eastAsia="ru-RU"/>
        </w:rPr>
        <w:t xml:space="preserve"> </w:t>
      </w:r>
      <w:proofErr w:type="spellStart"/>
      <w:r w:rsidRPr="00D92824">
        <w:rPr>
          <w:rFonts w:ascii="Times New Roman" w:eastAsia="Times New Roman" w:hAnsi="Times New Roman" w:cs="Times New Roman"/>
          <w:color w:val="303030"/>
          <w:sz w:val="24"/>
          <w:szCs w:val="24"/>
          <w:lang w:val="en-US" w:eastAsia="ru-RU"/>
        </w:rPr>
        <w:t>наследуются</w:t>
      </w:r>
      <w:proofErr w:type="spellEnd"/>
      <w:r w:rsidRPr="00D92824">
        <w:rPr>
          <w:rFonts w:ascii="Times New Roman" w:eastAsia="Times New Roman" w:hAnsi="Times New Roman" w:cs="Times New Roman"/>
          <w:color w:val="303030"/>
          <w:sz w:val="24"/>
          <w:szCs w:val="24"/>
          <w:lang w:val="en-US" w:eastAsia="ru-RU"/>
        </w:rPr>
        <w:t>.</w:t>
      </w:r>
      <w:proofErr w:type="gramEnd"/>
    </w:p>
    <w:tbl>
      <w:tblPr>
        <w:tblW w:w="47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9860"/>
      </w:tblGrid>
      <w:tr w:rsidR="00953F0F" w:rsidRPr="00953F0F" w:rsidTr="00D92824">
        <w:trPr>
          <w:jc w:val="center"/>
        </w:trPr>
        <w:tc>
          <w:tcPr>
            <w:tcW w:w="5000" w:type="pct"/>
            <w:gridSpan w:val="2"/>
            <w:tcMar>
              <w:top w:w="150" w:type="dxa"/>
              <w:left w:w="225" w:type="dxa"/>
              <w:bottom w:w="150" w:type="dxa"/>
              <w:right w:w="225" w:type="dxa"/>
            </w:tcMar>
            <w:vAlign w:val="cente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b/>
                <w:bCs/>
                <w:color w:val="5F70B2"/>
                <w:sz w:val="24"/>
                <w:szCs w:val="24"/>
                <w:lang w:val="en-US" w:eastAsia="ru-RU"/>
              </w:rPr>
            </w:pPr>
            <w:r w:rsidRPr="00953F0F">
              <w:rPr>
                <w:rFonts w:ascii="Times New Roman" w:eastAsia="Times New Roman" w:hAnsi="Times New Roman" w:cs="Times New Roman"/>
                <w:b/>
                <w:bCs/>
                <w:color w:val="5F70B2"/>
                <w:sz w:val="24"/>
                <w:szCs w:val="24"/>
                <w:lang w:val="en-US" w:eastAsia="ru-RU"/>
              </w:rPr>
              <w:t>margin-top/margin-right/margin-bottom/margin-left</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Значения:</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lastRenderedPageBreak/>
              <w:t>длина</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 xml:space="preserve">Размер отступа задается в единицах длины, например,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px</w:t>
            </w:r>
            <w:proofErr w:type="spellEnd"/>
            <w:r w:rsidRPr="00953F0F">
              <w:rPr>
                <w:rFonts w:ascii="Times New Roman" w:eastAsia="Times New Roman" w:hAnsi="Times New Roman" w:cs="Times New Roman"/>
                <w:color w:val="303030"/>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in</w:t>
            </w:r>
            <w:proofErr w:type="spellEnd"/>
            <w:r w:rsidRPr="00953F0F">
              <w:rPr>
                <w:rFonts w:ascii="Times New Roman" w:eastAsia="Times New Roman" w:hAnsi="Times New Roman" w:cs="Times New Roman"/>
                <w:color w:val="303030"/>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em</w:t>
            </w:r>
            <w:proofErr w:type="spellEnd"/>
            <w:r w:rsidRPr="00953F0F">
              <w:rPr>
                <w:rFonts w:ascii="Times New Roman" w:eastAsia="Times New Roman" w:hAnsi="Times New Roman" w:cs="Times New Roman"/>
                <w:color w:val="303030"/>
                <w:lang w:eastAsia="ru-RU"/>
              </w:rPr>
              <w:t xml:space="preserve">. Значение по умолчанию </w:t>
            </w:r>
            <w:r w:rsidRPr="00953F0F">
              <w:rPr>
                <w:rFonts w:ascii="Times New Roman" w:eastAsia="Times New Roman" w:hAnsi="Times New Roman" w:cs="Times New Roman"/>
                <w:color w:val="303030"/>
                <w:sz w:val="21"/>
                <w:szCs w:val="21"/>
                <w:bdr w:val="single" w:sz="6" w:space="1" w:color="E6E6E6" w:frame="1"/>
                <w:shd w:val="clear" w:color="auto" w:fill="F5F5F5"/>
                <w:lang w:eastAsia="ru-RU"/>
              </w:rPr>
              <w:t>0</w:t>
            </w:r>
            <w:r w:rsidRPr="00953F0F">
              <w:rPr>
                <w:rFonts w:ascii="Times New Roman" w:eastAsia="Times New Roman" w:hAnsi="Times New Roman" w:cs="Times New Roman"/>
                <w:color w:val="303030"/>
                <w:lang w:eastAsia="ru-RU"/>
              </w:rPr>
              <w:t>.</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sz w:val="21"/>
                <w:szCs w:val="21"/>
                <w:bdr w:val="single" w:sz="6" w:space="1" w:color="E6E6E6" w:frame="1"/>
                <w:shd w:val="clear" w:color="auto" w:fill="F5F5F5"/>
                <w:lang w:eastAsia="ru-RU"/>
              </w:rPr>
              <w:t>%</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Вычисляется относительно ширины блока контейнера. Изменяются, если изменяется ширина родительского элемента.</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auto</w:t>
            </w:r>
            <w:proofErr w:type="spellEnd"/>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Для элементов уровня строки, плавающих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float</w:t>
            </w:r>
            <w:proofErr w:type="spellEnd"/>
            <w:r w:rsidRPr="00953F0F">
              <w:rPr>
                <w:rFonts w:ascii="Times New Roman" w:eastAsia="Times New Roman" w:hAnsi="Times New Roman" w:cs="Times New Roman"/>
                <w:color w:val="303030"/>
                <w:lang w:eastAsia="ru-RU"/>
              </w:rPr>
              <w:t xml:space="preserve">) значения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margin-left</w:t>
            </w:r>
            <w:proofErr w:type="spellEnd"/>
            <w:r w:rsidRPr="00953F0F">
              <w:rPr>
                <w:rFonts w:ascii="Times New Roman" w:eastAsia="Times New Roman" w:hAnsi="Times New Roman" w:cs="Times New Roman"/>
                <w:color w:val="303030"/>
                <w:lang w:eastAsia="ru-RU"/>
              </w:rPr>
              <w:t xml:space="preserve"> или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margin-right</w:t>
            </w:r>
            <w:proofErr w:type="spellEnd"/>
            <w:r w:rsidRPr="00953F0F">
              <w:rPr>
                <w:rFonts w:ascii="Times New Roman" w:eastAsia="Times New Roman" w:hAnsi="Times New Roman" w:cs="Times New Roman"/>
                <w:color w:val="303030"/>
                <w:lang w:eastAsia="ru-RU"/>
              </w:rPr>
              <w:t xml:space="preserve"> вычисляются в </w:t>
            </w:r>
            <w:r w:rsidRPr="00953F0F">
              <w:rPr>
                <w:rFonts w:ascii="Times New Roman" w:eastAsia="Times New Roman" w:hAnsi="Times New Roman" w:cs="Times New Roman"/>
                <w:color w:val="303030"/>
                <w:sz w:val="21"/>
                <w:szCs w:val="21"/>
                <w:bdr w:val="single" w:sz="6" w:space="1" w:color="E6E6E6" w:frame="1"/>
                <w:shd w:val="clear" w:color="auto" w:fill="F5F5F5"/>
                <w:lang w:eastAsia="ru-RU"/>
              </w:rPr>
              <w:t>0</w:t>
            </w:r>
            <w:r w:rsidRPr="00953F0F">
              <w:rPr>
                <w:rFonts w:ascii="Times New Roman" w:eastAsia="Times New Roman" w:hAnsi="Times New Roman" w:cs="Times New Roman"/>
                <w:color w:val="303030"/>
                <w:lang w:eastAsia="ru-RU"/>
              </w:rPr>
              <w:t xml:space="preserve">. Если для элементов уровня блока задано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margin-left</w:t>
            </w:r>
            <w:proofErr w:type="spellEnd"/>
            <w:r w:rsidRPr="00953F0F">
              <w:rPr>
                <w:rFonts w:ascii="Times New Roman" w:eastAsia="Times New Roman" w:hAnsi="Times New Roman" w:cs="Times New Roman"/>
                <w:color w:val="303030"/>
                <w:sz w:val="21"/>
                <w:szCs w:val="21"/>
                <w:bdr w:val="single" w:sz="6" w:space="1" w:color="E6E6E6" w:frame="1"/>
                <w:shd w:val="clear" w:color="auto" w:fill="F5F5F5"/>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auto</w:t>
            </w:r>
            <w:proofErr w:type="spellEnd"/>
            <w:r w:rsidRPr="00953F0F">
              <w:rPr>
                <w:rFonts w:ascii="Times New Roman" w:eastAsia="Times New Roman" w:hAnsi="Times New Roman" w:cs="Times New Roman"/>
                <w:color w:val="303030"/>
                <w:lang w:eastAsia="ru-RU"/>
              </w:rPr>
              <w:t xml:space="preserve"> или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margin-right</w:t>
            </w:r>
            <w:proofErr w:type="spellEnd"/>
            <w:r w:rsidRPr="00953F0F">
              <w:rPr>
                <w:rFonts w:ascii="Times New Roman" w:eastAsia="Times New Roman" w:hAnsi="Times New Roman" w:cs="Times New Roman"/>
                <w:color w:val="303030"/>
                <w:sz w:val="21"/>
                <w:szCs w:val="21"/>
                <w:bdr w:val="single" w:sz="6" w:space="1" w:color="E6E6E6" w:frame="1"/>
                <w:shd w:val="clear" w:color="auto" w:fill="F5F5F5"/>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auto</w:t>
            </w:r>
            <w:proofErr w:type="spellEnd"/>
            <w:r w:rsidRPr="00953F0F">
              <w:rPr>
                <w:rFonts w:ascii="Times New Roman" w:eastAsia="Times New Roman" w:hAnsi="Times New Roman" w:cs="Times New Roman"/>
                <w:color w:val="303030"/>
                <w:lang w:eastAsia="ru-RU"/>
              </w:rPr>
              <w:t xml:space="preserve"> — соответствующее поле расширяется до края содержащего блока, если оба — их значения становятся равными, что горизонтально центрирует элемент относительно краев содержащего блока.</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initial</w:t>
            </w:r>
            <w:proofErr w:type="spellEnd"/>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Устанавливает значение свойства в значение по умолчанию.</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inherit</w:t>
            </w:r>
            <w:proofErr w:type="spellEnd"/>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Наследует значение свойства от родительского элемента.</w:t>
            </w:r>
          </w:p>
        </w:tc>
      </w:tr>
    </w:tbl>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spellStart"/>
      <w:r w:rsidRPr="00D92824">
        <w:rPr>
          <w:rFonts w:ascii="Times New Roman" w:eastAsia="Times New Roman" w:hAnsi="Times New Roman" w:cs="Times New Roman"/>
          <w:bCs/>
          <w:color w:val="303030"/>
          <w:sz w:val="24"/>
          <w:szCs w:val="24"/>
          <w:lang w:val="en-US" w:eastAsia="ru-RU"/>
        </w:rPr>
        <w:t>Синтаксис</w:t>
      </w:r>
      <w:proofErr w:type="spellEnd"/>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margin-top</w:t>
      </w:r>
      <w:proofErr w:type="gramEnd"/>
      <w:r w:rsidRPr="00D92824">
        <w:rPr>
          <w:rFonts w:ascii="Times New Roman" w:eastAsia="Times New Roman" w:hAnsi="Times New Roman" w:cs="Times New Roman"/>
          <w:bCs/>
          <w:color w:val="303030"/>
          <w:sz w:val="24"/>
          <w:szCs w:val="24"/>
          <w:lang w:val="en-US" w:eastAsia="ru-RU"/>
        </w:rPr>
        <w:t>: 20px;</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margin-right</w:t>
      </w:r>
      <w:proofErr w:type="gramEnd"/>
      <w:r w:rsidRPr="00D92824">
        <w:rPr>
          <w:rFonts w:ascii="Times New Roman" w:eastAsia="Times New Roman" w:hAnsi="Times New Roman" w:cs="Times New Roman"/>
          <w:bCs/>
          <w:color w:val="303030"/>
          <w:sz w:val="24"/>
          <w:szCs w:val="24"/>
          <w:lang w:val="en-US" w:eastAsia="ru-RU"/>
        </w:rPr>
        <w:t>: 1em;</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margin-bottom</w:t>
      </w:r>
      <w:proofErr w:type="gramEnd"/>
      <w:r w:rsidRPr="00D92824">
        <w:rPr>
          <w:rFonts w:ascii="Times New Roman" w:eastAsia="Times New Roman" w:hAnsi="Times New Roman" w:cs="Times New Roman"/>
          <w:bCs/>
          <w:color w:val="303030"/>
          <w:sz w:val="24"/>
          <w:szCs w:val="24"/>
          <w:lang w:val="en-US" w:eastAsia="ru-RU"/>
        </w:rPr>
        <w:t>: 5%;</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margin-left</w:t>
      </w:r>
      <w:proofErr w:type="gramEnd"/>
      <w:r w:rsidRPr="00D92824">
        <w:rPr>
          <w:rFonts w:ascii="Times New Roman" w:eastAsia="Times New Roman" w:hAnsi="Times New Roman" w:cs="Times New Roman"/>
          <w:bCs/>
          <w:color w:val="303030"/>
          <w:sz w:val="24"/>
          <w:szCs w:val="24"/>
          <w:lang w:val="en-US" w:eastAsia="ru-RU"/>
        </w:rPr>
        <w:t>: auto;</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margin-top</w:t>
      </w:r>
      <w:proofErr w:type="gramEnd"/>
      <w:r w:rsidRPr="00D92824">
        <w:rPr>
          <w:rFonts w:ascii="Times New Roman" w:eastAsia="Times New Roman" w:hAnsi="Times New Roman" w:cs="Times New Roman"/>
          <w:bCs/>
          <w:color w:val="303030"/>
          <w:sz w:val="24"/>
          <w:szCs w:val="24"/>
          <w:lang w:val="en-US" w:eastAsia="ru-RU"/>
        </w:rPr>
        <w:t>: inherit;</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margin-right</w:t>
      </w:r>
      <w:proofErr w:type="gramEnd"/>
      <w:r w:rsidRPr="00D92824">
        <w:rPr>
          <w:rFonts w:ascii="Times New Roman" w:eastAsia="Times New Roman" w:hAnsi="Times New Roman" w:cs="Times New Roman"/>
          <w:bCs/>
          <w:color w:val="303030"/>
          <w:sz w:val="24"/>
          <w:szCs w:val="24"/>
          <w:lang w:val="en-US" w:eastAsia="ru-RU"/>
        </w:rPr>
        <w:t>: initial;</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val="en-US" w:eastAsia="ru-RU"/>
        </w:rPr>
        <w:t>CSS</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
          <w:bCs/>
          <w:color w:val="303030"/>
          <w:sz w:val="24"/>
          <w:szCs w:val="24"/>
          <w:lang w:eastAsia="ru-RU"/>
        </w:rPr>
        <w:t>2.4. Краткая запись отступов</w:t>
      </w:r>
      <w:r w:rsidRPr="00D92824">
        <w:rPr>
          <w:rFonts w:ascii="Times New Roman" w:eastAsia="Times New Roman" w:hAnsi="Times New Roman" w:cs="Times New Roman"/>
          <w:bCs/>
          <w:color w:val="303030"/>
          <w:sz w:val="24"/>
          <w:szCs w:val="24"/>
          <w:lang w:eastAsia="ru-RU"/>
        </w:rPr>
        <w:t xml:space="preserve">: свойство </w:t>
      </w:r>
      <w:r w:rsidRPr="00D92824">
        <w:rPr>
          <w:rFonts w:ascii="Times New Roman" w:eastAsia="Times New Roman" w:hAnsi="Times New Roman" w:cs="Times New Roman"/>
          <w:bCs/>
          <w:color w:val="303030"/>
          <w:sz w:val="24"/>
          <w:szCs w:val="24"/>
          <w:lang w:val="en-US" w:eastAsia="ru-RU"/>
        </w:rPr>
        <w:t>margin</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Свойство </w:t>
      </w:r>
      <w:r w:rsidRPr="00D92824">
        <w:rPr>
          <w:rFonts w:ascii="Times New Roman" w:eastAsia="Times New Roman" w:hAnsi="Times New Roman" w:cs="Times New Roman"/>
          <w:bCs/>
          <w:color w:val="303030"/>
          <w:sz w:val="24"/>
          <w:szCs w:val="24"/>
          <w:lang w:val="en-US" w:eastAsia="ru-RU"/>
        </w:rPr>
        <w:t>margin</w:t>
      </w:r>
      <w:r w:rsidRPr="00D92824">
        <w:rPr>
          <w:rFonts w:ascii="Times New Roman" w:eastAsia="Times New Roman" w:hAnsi="Times New Roman" w:cs="Times New Roman"/>
          <w:bCs/>
          <w:color w:val="303030"/>
          <w:sz w:val="24"/>
          <w:szCs w:val="24"/>
          <w:lang w:eastAsia="ru-RU"/>
        </w:rPr>
        <w:t xml:space="preserve"> является сокращенным свойством для установки </w:t>
      </w:r>
      <w:r w:rsidRPr="00D92824">
        <w:rPr>
          <w:rFonts w:ascii="Times New Roman" w:eastAsia="Times New Roman" w:hAnsi="Times New Roman" w:cs="Times New Roman"/>
          <w:bCs/>
          <w:color w:val="303030"/>
          <w:sz w:val="24"/>
          <w:szCs w:val="24"/>
          <w:lang w:val="en-US" w:eastAsia="ru-RU"/>
        </w:rPr>
        <w:t>margin</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top</w:t>
      </w:r>
      <w:r w:rsidRPr="00D92824">
        <w:rPr>
          <w:rFonts w:ascii="Times New Roman" w:eastAsia="Times New Roman" w:hAnsi="Times New Roman" w:cs="Times New Roman"/>
          <w:bCs/>
          <w:color w:val="303030"/>
          <w:sz w:val="24"/>
          <w:szCs w:val="24"/>
          <w:lang w:eastAsia="ru-RU"/>
        </w:rPr>
        <w:t xml:space="preserve">, </w:t>
      </w:r>
      <w:r w:rsidRPr="00D92824">
        <w:rPr>
          <w:rFonts w:ascii="Times New Roman" w:eastAsia="Times New Roman" w:hAnsi="Times New Roman" w:cs="Times New Roman"/>
          <w:bCs/>
          <w:color w:val="303030"/>
          <w:sz w:val="24"/>
          <w:szCs w:val="24"/>
          <w:lang w:val="en-US" w:eastAsia="ru-RU"/>
        </w:rPr>
        <w:t>margin</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right</w:t>
      </w:r>
      <w:r w:rsidRPr="00D92824">
        <w:rPr>
          <w:rFonts w:ascii="Times New Roman" w:eastAsia="Times New Roman" w:hAnsi="Times New Roman" w:cs="Times New Roman"/>
          <w:bCs/>
          <w:color w:val="303030"/>
          <w:sz w:val="24"/>
          <w:szCs w:val="24"/>
          <w:lang w:eastAsia="ru-RU"/>
        </w:rPr>
        <w:t xml:space="preserve">, </w:t>
      </w:r>
      <w:r w:rsidRPr="00D92824">
        <w:rPr>
          <w:rFonts w:ascii="Times New Roman" w:eastAsia="Times New Roman" w:hAnsi="Times New Roman" w:cs="Times New Roman"/>
          <w:bCs/>
          <w:color w:val="303030"/>
          <w:sz w:val="24"/>
          <w:szCs w:val="24"/>
          <w:lang w:val="en-US" w:eastAsia="ru-RU"/>
        </w:rPr>
        <w:t>margin</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bottom</w:t>
      </w:r>
      <w:r w:rsidRPr="00D92824">
        <w:rPr>
          <w:rFonts w:ascii="Times New Roman" w:eastAsia="Times New Roman" w:hAnsi="Times New Roman" w:cs="Times New Roman"/>
          <w:bCs/>
          <w:color w:val="303030"/>
          <w:sz w:val="24"/>
          <w:szCs w:val="24"/>
          <w:lang w:eastAsia="ru-RU"/>
        </w:rPr>
        <w:t xml:space="preserve"> и </w:t>
      </w:r>
      <w:r w:rsidRPr="00D92824">
        <w:rPr>
          <w:rFonts w:ascii="Times New Roman" w:eastAsia="Times New Roman" w:hAnsi="Times New Roman" w:cs="Times New Roman"/>
          <w:bCs/>
          <w:color w:val="303030"/>
          <w:sz w:val="24"/>
          <w:szCs w:val="24"/>
          <w:lang w:val="en-US" w:eastAsia="ru-RU"/>
        </w:rPr>
        <w:t>margin</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left</w:t>
      </w:r>
      <w:r w:rsidRPr="00D92824">
        <w:rPr>
          <w:rFonts w:ascii="Times New Roman" w:eastAsia="Times New Roman" w:hAnsi="Times New Roman" w:cs="Times New Roman"/>
          <w:bCs/>
          <w:color w:val="303030"/>
          <w:sz w:val="24"/>
          <w:szCs w:val="24"/>
          <w:lang w:eastAsia="ru-RU"/>
        </w:rPr>
        <w:t xml:space="preserve"> в одном объявлении.</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Если существует только одно значение, оно применяется ко всем сторонам.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Если два — верхний и нижний отступы устанавливаются на первое значение, а правый и левый — устанавливаются на второе.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Если имеется три значения — верхний отступ устанавливается на первое значение, левый и правый — на второе, а нижний — на третье.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Если есть четыре значения — они применяются сверху, справа, снизу и слева соответственно.</w:t>
      </w:r>
    </w:p>
    <w:p w:rsid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
          <w:bCs/>
          <w:color w:val="303030"/>
          <w:sz w:val="24"/>
          <w:szCs w:val="24"/>
          <w:lang w:eastAsia="ru-RU"/>
        </w:rPr>
      </w:pPr>
      <w:r w:rsidRPr="00D92824">
        <w:rPr>
          <w:rFonts w:ascii="Times New Roman" w:eastAsia="Times New Roman" w:hAnsi="Times New Roman" w:cs="Times New Roman"/>
          <w:b/>
          <w:bCs/>
          <w:color w:val="303030"/>
          <w:sz w:val="24"/>
          <w:szCs w:val="24"/>
          <w:lang w:eastAsia="ru-RU"/>
        </w:rPr>
        <w:t>3. Поля элемента</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Область полей представляет собой пространство между краем области содержимого и рамкой элемента. Свойства полей определяют толщину их области. Применяются ко всем элементам, кроме внутренних элементов таблицы (за исключением ячеек таблицы). Сокращенное свойство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 xml:space="preserve"> задает поля для всех четырех сторон, а </w:t>
      </w:r>
      <w:proofErr w:type="spellStart"/>
      <w:r w:rsidRPr="00D92824">
        <w:rPr>
          <w:rFonts w:ascii="Times New Roman" w:eastAsia="Times New Roman" w:hAnsi="Times New Roman" w:cs="Times New Roman"/>
          <w:bCs/>
          <w:color w:val="303030"/>
          <w:sz w:val="24"/>
          <w:szCs w:val="24"/>
          <w:lang w:eastAsia="ru-RU"/>
        </w:rPr>
        <w:t>подсвойства</w:t>
      </w:r>
      <w:proofErr w:type="spellEnd"/>
      <w:r w:rsidRPr="00D92824">
        <w:rPr>
          <w:rFonts w:ascii="Times New Roman" w:eastAsia="Times New Roman" w:hAnsi="Times New Roman" w:cs="Times New Roman"/>
          <w:bCs/>
          <w:color w:val="303030"/>
          <w:sz w:val="24"/>
          <w:szCs w:val="24"/>
          <w:lang w:eastAsia="ru-RU"/>
        </w:rPr>
        <w:t xml:space="preserve"> устанавливают только их соответствующие стороны.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Фоны элемента по умолчанию закрашивают поля элемента и пространство под его рамкой. Это поведение можно настроить с помощью свойств </w:t>
      </w:r>
      <w:r w:rsidRPr="00D92824">
        <w:rPr>
          <w:rFonts w:ascii="Times New Roman" w:eastAsia="Times New Roman" w:hAnsi="Times New Roman" w:cs="Times New Roman"/>
          <w:bCs/>
          <w:color w:val="303030"/>
          <w:sz w:val="24"/>
          <w:szCs w:val="24"/>
          <w:lang w:val="en-US" w:eastAsia="ru-RU"/>
        </w:rPr>
        <w:t>background</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origin</w:t>
      </w:r>
      <w:r w:rsidRPr="00D92824">
        <w:rPr>
          <w:rFonts w:ascii="Times New Roman" w:eastAsia="Times New Roman" w:hAnsi="Times New Roman" w:cs="Times New Roman"/>
          <w:bCs/>
          <w:color w:val="303030"/>
          <w:sz w:val="24"/>
          <w:szCs w:val="24"/>
          <w:lang w:eastAsia="ru-RU"/>
        </w:rPr>
        <w:t xml:space="preserve"> и </w:t>
      </w:r>
      <w:r w:rsidRPr="00D92824">
        <w:rPr>
          <w:rFonts w:ascii="Times New Roman" w:eastAsia="Times New Roman" w:hAnsi="Times New Roman" w:cs="Times New Roman"/>
          <w:bCs/>
          <w:color w:val="303030"/>
          <w:sz w:val="24"/>
          <w:szCs w:val="24"/>
          <w:lang w:val="en-US" w:eastAsia="ru-RU"/>
        </w:rPr>
        <w:t>background</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clip</w:t>
      </w:r>
      <w:r w:rsidRPr="00D92824">
        <w:rPr>
          <w:rFonts w:ascii="Times New Roman" w:eastAsia="Times New Roman" w:hAnsi="Times New Roman" w:cs="Times New Roman"/>
          <w:bCs/>
          <w:color w:val="303030"/>
          <w:sz w:val="24"/>
          <w:szCs w:val="24"/>
          <w:lang w:eastAsia="ru-RU"/>
        </w:rPr>
        <w:t>.</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r w:rsidRPr="00D92824">
        <w:rPr>
          <w:rFonts w:ascii="Times New Roman" w:eastAsia="Times New Roman" w:hAnsi="Times New Roman" w:cs="Times New Roman"/>
          <w:b/>
          <w:bCs/>
          <w:color w:val="303030"/>
          <w:sz w:val="24"/>
          <w:szCs w:val="24"/>
          <w:lang w:val="en-US" w:eastAsia="ru-RU"/>
        </w:rPr>
        <w:t xml:space="preserve">3.1. </w:t>
      </w:r>
      <w:proofErr w:type="spellStart"/>
      <w:r w:rsidRPr="00D92824">
        <w:rPr>
          <w:rFonts w:ascii="Times New Roman" w:eastAsia="Times New Roman" w:hAnsi="Times New Roman" w:cs="Times New Roman"/>
          <w:b/>
          <w:bCs/>
          <w:color w:val="303030"/>
          <w:sz w:val="24"/>
          <w:szCs w:val="24"/>
          <w:lang w:val="en-US" w:eastAsia="ru-RU"/>
        </w:rPr>
        <w:t>Физические</w:t>
      </w:r>
      <w:proofErr w:type="spellEnd"/>
      <w:r w:rsidRPr="00D92824">
        <w:rPr>
          <w:rFonts w:ascii="Times New Roman" w:eastAsia="Times New Roman" w:hAnsi="Times New Roman" w:cs="Times New Roman"/>
          <w:b/>
          <w:bCs/>
          <w:color w:val="303030"/>
          <w:sz w:val="24"/>
          <w:szCs w:val="24"/>
          <w:lang w:val="en-US" w:eastAsia="ru-RU"/>
        </w:rPr>
        <w:t xml:space="preserve"> </w:t>
      </w:r>
      <w:proofErr w:type="spellStart"/>
      <w:r w:rsidRPr="00D92824">
        <w:rPr>
          <w:rFonts w:ascii="Times New Roman" w:eastAsia="Times New Roman" w:hAnsi="Times New Roman" w:cs="Times New Roman"/>
          <w:b/>
          <w:bCs/>
          <w:color w:val="303030"/>
          <w:sz w:val="24"/>
          <w:szCs w:val="24"/>
          <w:lang w:val="en-US" w:eastAsia="ru-RU"/>
        </w:rPr>
        <w:t>свойства</w:t>
      </w:r>
      <w:proofErr w:type="spellEnd"/>
      <w:r w:rsidRPr="00D92824">
        <w:rPr>
          <w:rFonts w:ascii="Times New Roman" w:eastAsia="Times New Roman" w:hAnsi="Times New Roman" w:cs="Times New Roman"/>
          <w:b/>
          <w:bCs/>
          <w:color w:val="303030"/>
          <w:sz w:val="24"/>
          <w:szCs w:val="24"/>
          <w:lang w:val="en-US" w:eastAsia="ru-RU"/>
        </w:rPr>
        <w:t xml:space="preserve"> </w:t>
      </w:r>
      <w:proofErr w:type="spellStart"/>
      <w:r w:rsidRPr="00D92824">
        <w:rPr>
          <w:rFonts w:ascii="Times New Roman" w:eastAsia="Times New Roman" w:hAnsi="Times New Roman" w:cs="Times New Roman"/>
          <w:b/>
          <w:bCs/>
          <w:color w:val="303030"/>
          <w:sz w:val="24"/>
          <w:szCs w:val="24"/>
          <w:lang w:val="en-US" w:eastAsia="ru-RU"/>
        </w:rPr>
        <w:t>полей</w:t>
      </w:r>
      <w:proofErr w:type="spellEnd"/>
      <w:r w:rsidRPr="00D92824">
        <w:rPr>
          <w:rFonts w:ascii="Times New Roman" w:eastAsia="Times New Roman" w:hAnsi="Times New Roman" w:cs="Times New Roman"/>
          <w:bCs/>
          <w:color w:val="303030"/>
          <w:sz w:val="24"/>
          <w:szCs w:val="24"/>
          <w:lang w:val="en-US" w:eastAsia="ru-RU"/>
        </w:rPr>
        <w:t xml:space="preserve">: </w:t>
      </w:r>
      <w:proofErr w:type="spellStart"/>
      <w:r w:rsidRPr="00D92824">
        <w:rPr>
          <w:rFonts w:ascii="Times New Roman" w:eastAsia="Times New Roman" w:hAnsi="Times New Roman" w:cs="Times New Roman"/>
          <w:bCs/>
          <w:color w:val="303030"/>
          <w:sz w:val="24"/>
          <w:szCs w:val="24"/>
          <w:lang w:val="en-US" w:eastAsia="ru-RU"/>
        </w:rPr>
        <w:t>свойства</w:t>
      </w:r>
      <w:proofErr w:type="spellEnd"/>
      <w:r w:rsidRPr="00D92824">
        <w:rPr>
          <w:rFonts w:ascii="Times New Roman" w:eastAsia="Times New Roman" w:hAnsi="Times New Roman" w:cs="Times New Roman"/>
          <w:bCs/>
          <w:color w:val="303030"/>
          <w:sz w:val="24"/>
          <w:szCs w:val="24"/>
          <w:lang w:val="en-US" w:eastAsia="ru-RU"/>
        </w:rPr>
        <w:t xml:space="preserve"> padding-top, padding-right, padding-bottom, padding-left</w:t>
      </w:r>
    </w:p>
    <w:p w:rsid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r w:rsidRPr="00D92824">
        <w:rPr>
          <w:rFonts w:ascii="Times New Roman" w:eastAsia="Times New Roman" w:hAnsi="Times New Roman" w:cs="Times New Roman"/>
          <w:bCs/>
          <w:color w:val="303030"/>
          <w:sz w:val="24"/>
          <w:szCs w:val="24"/>
          <w:lang w:eastAsia="ru-RU"/>
        </w:rPr>
        <w:t>Свойства устанавливают верхнее, правое, нижнее и левое поля соответственно. Отрицательные значения недопустимы.</w:t>
      </w:r>
    </w:p>
    <w:p w:rsidR="00D92824" w:rsidRPr="00953F0F" w:rsidRDefault="00D92824" w:rsidP="00D92824">
      <w:pPr>
        <w:tabs>
          <w:tab w:val="left" w:pos="993"/>
        </w:tabs>
        <w:spacing w:after="0" w:line="240" w:lineRule="auto"/>
        <w:ind w:firstLine="709"/>
        <w:jc w:val="both"/>
        <w:rPr>
          <w:ins w:id="1" w:author="Unknown"/>
          <w:rFonts w:ascii="Times New Roman" w:eastAsia="Times New Roman" w:hAnsi="Times New Roman" w:cs="Times New Roman"/>
          <w:bCs/>
          <w:color w:val="303030"/>
          <w:sz w:val="24"/>
          <w:szCs w:val="24"/>
          <w:lang w:val="en-US" w:eastAsia="ru-RU"/>
        </w:rPr>
      </w:pPr>
      <w:proofErr w:type="spellStart"/>
      <w:proofErr w:type="gramStart"/>
      <w:r w:rsidRPr="00D92824">
        <w:rPr>
          <w:rFonts w:ascii="Times New Roman" w:eastAsia="Times New Roman" w:hAnsi="Times New Roman" w:cs="Times New Roman"/>
          <w:bCs/>
          <w:color w:val="303030"/>
          <w:sz w:val="24"/>
          <w:szCs w:val="24"/>
          <w:lang w:val="en-US" w:eastAsia="ru-RU"/>
        </w:rPr>
        <w:t>Свойства</w:t>
      </w:r>
      <w:proofErr w:type="spellEnd"/>
      <w:r w:rsidRPr="00D92824">
        <w:rPr>
          <w:rFonts w:ascii="Times New Roman" w:eastAsia="Times New Roman" w:hAnsi="Times New Roman" w:cs="Times New Roman"/>
          <w:bCs/>
          <w:color w:val="303030"/>
          <w:sz w:val="24"/>
          <w:szCs w:val="24"/>
          <w:lang w:val="en-US" w:eastAsia="ru-RU"/>
        </w:rPr>
        <w:t xml:space="preserve"> </w:t>
      </w:r>
      <w:proofErr w:type="spellStart"/>
      <w:r w:rsidRPr="00D92824">
        <w:rPr>
          <w:rFonts w:ascii="Times New Roman" w:eastAsia="Times New Roman" w:hAnsi="Times New Roman" w:cs="Times New Roman"/>
          <w:bCs/>
          <w:color w:val="303030"/>
          <w:sz w:val="24"/>
          <w:szCs w:val="24"/>
          <w:lang w:val="en-US" w:eastAsia="ru-RU"/>
        </w:rPr>
        <w:t>не</w:t>
      </w:r>
      <w:proofErr w:type="spellEnd"/>
      <w:r w:rsidRPr="00D92824">
        <w:rPr>
          <w:rFonts w:ascii="Times New Roman" w:eastAsia="Times New Roman" w:hAnsi="Times New Roman" w:cs="Times New Roman"/>
          <w:bCs/>
          <w:color w:val="303030"/>
          <w:sz w:val="24"/>
          <w:szCs w:val="24"/>
          <w:lang w:val="en-US" w:eastAsia="ru-RU"/>
        </w:rPr>
        <w:t xml:space="preserve"> </w:t>
      </w:r>
      <w:proofErr w:type="spellStart"/>
      <w:r w:rsidRPr="00D92824">
        <w:rPr>
          <w:rFonts w:ascii="Times New Roman" w:eastAsia="Times New Roman" w:hAnsi="Times New Roman" w:cs="Times New Roman"/>
          <w:bCs/>
          <w:color w:val="303030"/>
          <w:sz w:val="24"/>
          <w:szCs w:val="24"/>
          <w:lang w:val="en-US" w:eastAsia="ru-RU"/>
        </w:rPr>
        <w:t>наследуются</w:t>
      </w:r>
      <w:proofErr w:type="spellEnd"/>
      <w:r w:rsidRPr="00D92824">
        <w:rPr>
          <w:rFonts w:ascii="Times New Roman" w:eastAsia="Times New Roman" w:hAnsi="Times New Roman" w:cs="Times New Roman"/>
          <w:bCs/>
          <w:color w:val="303030"/>
          <w:sz w:val="24"/>
          <w:szCs w:val="24"/>
          <w:lang w:val="en-US" w:eastAsia="ru-RU"/>
        </w:rPr>
        <w:t>.</w:t>
      </w:r>
      <w:proofErr w:type="gramEnd"/>
    </w:p>
    <w:tbl>
      <w:tblPr>
        <w:tblW w:w="47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9860"/>
      </w:tblGrid>
      <w:tr w:rsidR="00953F0F" w:rsidRPr="00953F0F" w:rsidTr="00D92824">
        <w:trPr>
          <w:jc w:val="center"/>
        </w:trPr>
        <w:tc>
          <w:tcPr>
            <w:tcW w:w="5000" w:type="pct"/>
            <w:gridSpan w:val="2"/>
            <w:tcMar>
              <w:top w:w="150" w:type="dxa"/>
              <w:left w:w="225" w:type="dxa"/>
              <w:bottom w:w="150" w:type="dxa"/>
              <w:right w:w="225" w:type="dxa"/>
            </w:tcMar>
            <w:vAlign w:val="cente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b/>
                <w:bCs/>
                <w:color w:val="5F70B2"/>
                <w:sz w:val="24"/>
                <w:szCs w:val="24"/>
                <w:lang w:val="en-US" w:eastAsia="ru-RU"/>
              </w:rPr>
            </w:pPr>
            <w:r w:rsidRPr="00953F0F">
              <w:rPr>
                <w:rFonts w:ascii="Times New Roman" w:eastAsia="Times New Roman" w:hAnsi="Times New Roman" w:cs="Times New Roman"/>
                <w:b/>
                <w:bCs/>
                <w:color w:val="5F70B2"/>
                <w:sz w:val="24"/>
                <w:szCs w:val="24"/>
                <w:lang w:val="en-US" w:eastAsia="ru-RU"/>
              </w:rPr>
              <w:t>padding-top/padding-right/padding-bottom/padding-left</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Значения:</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длина</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 xml:space="preserve">Поля элемента задаются при помощи единиц длины, например,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px</w:t>
            </w:r>
            <w:proofErr w:type="spellEnd"/>
            <w:r w:rsidRPr="00953F0F">
              <w:rPr>
                <w:rFonts w:ascii="Times New Roman" w:eastAsia="Times New Roman" w:hAnsi="Times New Roman" w:cs="Times New Roman"/>
                <w:color w:val="303030"/>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pt</w:t>
            </w:r>
            <w:proofErr w:type="spellEnd"/>
            <w:r w:rsidRPr="00953F0F">
              <w:rPr>
                <w:rFonts w:ascii="Times New Roman" w:eastAsia="Times New Roman" w:hAnsi="Times New Roman" w:cs="Times New Roman"/>
                <w:color w:val="303030"/>
                <w:lang w:eastAsia="ru-RU"/>
              </w:rPr>
              <w:t xml:space="preserve">, </w:t>
            </w: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cm</w:t>
            </w:r>
            <w:proofErr w:type="spellEnd"/>
            <w:r w:rsidRPr="00953F0F">
              <w:rPr>
                <w:rFonts w:ascii="Times New Roman" w:eastAsia="Times New Roman" w:hAnsi="Times New Roman" w:cs="Times New Roman"/>
                <w:color w:val="303030"/>
                <w:lang w:eastAsia="ru-RU"/>
              </w:rPr>
              <w:t xml:space="preserve">. Значение по умолчанию </w:t>
            </w:r>
            <w:r w:rsidRPr="00953F0F">
              <w:rPr>
                <w:rFonts w:ascii="Times New Roman" w:eastAsia="Times New Roman" w:hAnsi="Times New Roman" w:cs="Times New Roman"/>
                <w:color w:val="303030"/>
                <w:sz w:val="21"/>
                <w:szCs w:val="21"/>
                <w:bdr w:val="single" w:sz="6" w:space="1" w:color="E6E6E6" w:frame="1"/>
                <w:shd w:val="clear" w:color="auto" w:fill="F5F5F5"/>
                <w:lang w:eastAsia="ru-RU"/>
              </w:rPr>
              <w:t>0</w:t>
            </w:r>
            <w:r w:rsidRPr="00953F0F">
              <w:rPr>
                <w:rFonts w:ascii="Times New Roman" w:eastAsia="Times New Roman" w:hAnsi="Times New Roman" w:cs="Times New Roman"/>
                <w:color w:val="303030"/>
                <w:lang w:eastAsia="ru-RU"/>
              </w:rPr>
              <w:t>.</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sz w:val="21"/>
                <w:szCs w:val="21"/>
                <w:bdr w:val="single" w:sz="6" w:space="1" w:color="E6E6E6" w:frame="1"/>
                <w:shd w:val="clear" w:color="auto" w:fill="F5F5F5"/>
                <w:lang w:eastAsia="ru-RU"/>
              </w:rPr>
              <w:t>%</w:t>
            </w:r>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Вычисляются относительно ширины родительского элемента, могут меняться при изменении ширины элемента. Поля сверху и снизу равны полям слева и справа, т.е. верхние и нижние поля тоже вычисляются относительно ширины элемента.</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initial</w:t>
            </w:r>
            <w:proofErr w:type="spellEnd"/>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Устанавливает значение свойства в значение по умолчанию.</w:t>
            </w:r>
          </w:p>
        </w:tc>
      </w:tr>
      <w:tr w:rsidR="00953F0F" w:rsidRPr="00953F0F" w:rsidTr="00D92824">
        <w:trPr>
          <w:jc w:val="center"/>
        </w:trPr>
        <w:tc>
          <w:tcPr>
            <w:tcW w:w="0" w:type="auto"/>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proofErr w:type="spellStart"/>
            <w:r w:rsidRPr="00953F0F">
              <w:rPr>
                <w:rFonts w:ascii="Times New Roman" w:eastAsia="Times New Roman" w:hAnsi="Times New Roman" w:cs="Times New Roman"/>
                <w:color w:val="303030"/>
                <w:sz w:val="21"/>
                <w:szCs w:val="21"/>
                <w:bdr w:val="single" w:sz="6" w:space="1" w:color="E6E6E6" w:frame="1"/>
                <w:shd w:val="clear" w:color="auto" w:fill="F5F5F5"/>
                <w:lang w:eastAsia="ru-RU"/>
              </w:rPr>
              <w:t>inherit</w:t>
            </w:r>
            <w:proofErr w:type="spellEnd"/>
          </w:p>
        </w:tc>
        <w:tc>
          <w:tcPr>
            <w:tcW w:w="4385" w:type="pct"/>
            <w:tcMar>
              <w:top w:w="120" w:type="dxa"/>
              <w:left w:w="225" w:type="dxa"/>
              <w:bottom w:w="120" w:type="dxa"/>
              <w:right w:w="225" w:type="dxa"/>
            </w:tcMar>
            <w:hideMark/>
          </w:tcPr>
          <w:p w:rsidR="00953F0F" w:rsidRPr="00953F0F" w:rsidRDefault="00953F0F" w:rsidP="00D92824">
            <w:pPr>
              <w:tabs>
                <w:tab w:val="left" w:pos="993"/>
              </w:tabs>
              <w:spacing w:after="0" w:line="240" w:lineRule="auto"/>
              <w:jc w:val="both"/>
              <w:rPr>
                <w:rFonts w:ascii="Times New Roman" w:eastAsia="Times New Roman" w:hAnsi="Times New Roman" w:cs="Times New Roman"/>
                <w:color w:val="303030"/>
                <w:lang w:eastAsia="ru-RU"/>
              </w:rPr>
            </w:pPr>
            <w:r w:rsidRPr="00953F0F">
              <w:rPr>
                <w:rFonts w:ascii="Times New Roman" w:eastAsia="Times New Roman" w:hAnsi="Times New Roman" w:cs="Times New Roman"/>
                <w:color w:val="303030"/>
                <w:lang w:eastAsia="ru-RU"/>
              </w:rPr>
              <w:t>Наследует значение свойства от родительского элемента.</w:t>
            </w:r>
          </w:p>
        </w:tc>
      </w:tr>
    </w:tbl>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spellStart"/>
      <w:r w:rsidRPr="00D92824">
        <w:rPr>
          <w:rFonts w:ascii="Times New Roman" w:eastAsia="Times New Roman" w:hAnsi="Times New Roman" w:cs="Times New Roman"/>
          <w:bCs/>
          <w:color w:val="303030"/>
          <w:sz w:val="24"/>
          <w:szCs w:val="24"/>
          <w:lang w:val="en-US" w:eastAsia="ru-RU"/>
        </w:rPr>
        <w:lastRenderedPageBreak/>
        <w:t>Синтаксис</w:t>
      </w:r>
      <w:proofErr w:type="spellEnd"/>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padding-top</w:t>
      </w:r>
      <w:proofErr w:type="gramEnd"/>
      <w:r w:rsidRPr="00D92824">
        <w:rPr>
          <w:rFonts w:ascii="Times New Roman" w:eastAsia="Times New Roman" w:hAnsi="Times New Roman" w:cs="Times New Roman"/>
          <w:bCs/>
          <w:color w:val="303030"/>
          <w:sz w:val="24"/>
          <w:szCs w:val="24"/>
          <w:lang w:val="en-US" w:eastAsia="ru-RU"/>
        </w:rPr>
        <w:t>: 0.5em;</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padding-right</w:t>
      </w:r>
      <w:proofErr w:type="gramEnd"/>
      <w:r w:rsidRPr="00D92824">
        <w:rPr>
          <w:rFonts w:ascii="Times New Roman" w:eastAsia="Times New Roman" w:hAnsi="Times New Roman" w:cs="Times New Roman"/>
          <w:bCs/>
          <w:color w:val="303030"/>
          <w:sz w:val="24"/>
          <w:szCs w:val="24"/>
          <w:lang w:val="en-US" w:eastAsia="ru-RU"/>
        </w:rPr>
        <w:t>: 0;</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padding-bottom</w:t>
      </w:r>
      <w:proofErr w:type="gramEnd"/>
      <w:r w:rsidRPr="00D92824">
        <w:rPr>
          <w:rFonts w:ascii="Times New Roman" w:eastAsia="Times New Roman" w:hAnsi="Times New Roman" w:cs="Times New Roman"/>
          <w:bCs/>
          <w:color w:val="303030"/>
          <w:sz w:val="24"/>
          <w:szCs w:val="24"/>
          <w:lang w:val="en-US" w:eastAsia="ru-RU"/>
        </w:rPr>
        <w:t>: 2cm;</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padding-left</w:t>
      </w:r>
      <w:proofErr w:type="gramEnd"/>
      <w:r w:rsidRPr="00D92824">
        <w:rPr>
          <w:rFonts w:ascii="Times New Roman" w:eastAsia="Times New Roman" w:hAnsi="Times New Roman" w:cs="Times New Roman"/>
          <w:bCs/>
          <w:color w:val="303030"/>
          <w:sz w:val="24"/>
          <w:szCs w:val="24"/>
          <w:lang w:val="en-US" w:eastAsia="ru-RU"/>
        </w:rPr>
        <w:t>: 10%;</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padding-top</w:t>
      </w:r>
      <w:proofErr w:type="gramEnd"/>
      <w:r w:rsidRPr="00D92824">
        <w:rPr>
          <w:rFonts w:ascii="Times New Roman" w:eastAsia="Times New Roman" w:hAnsi="Times New Roman" w:cs="Times New Roman"/>
          <w:bCs/>
          <w:color w:val="303030"/>
          <w:sz w:val="24"/>
          <w:szCs w:val="24"/>
          <w:lang w:val="en-US" w:eastAsia="ru-RU"/>
        </w:rPr>
        <w:t>: inherit;</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roofErr w:type="gramStart"/>
      <w:r w:rsidRPr="00D92824">
        <w:rPr>
          <w:rFonts w:ascii="Times New Roman" w:eastAsia="Times New Roman" w:hAnsi="Times New Roman" w:cs="Times New Roman"/>
          <w:bCs/>
          <w:color w:val="303030"/>
          <w:sz w:val="24"/>
          <w:szCs w:val="24"/>
          <w:lang w:val="en-US" w:eastAsia="ru-RU"/>
        </w:rPr>
        <w:t>padding-bottom</w:t>
      </w:r>
      <w:proofErr w:type="gramEnd"/>
      <w:r w:rsidRPr="00D92824">
        <w:rPr>
          <w:rFonts w:ascii="Times New Roman" w:eastAsia="Times New Roman" w:hAnsi="Times New Roman" w:cs="Times New Roman"/>
          <w:bCs/>
          <w:color w:val="303030"/>
          <w:sz w:val="24"/>
          <w:szCs w:val="24"/>
          <w:lang w:val="en-US" w:eastAsia="ru-RU"/>
        </w:rPr>
        <w:t>: initial;</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val="en-US" w:eastAsia="ru-RU"/>
        </w:rPr>
        <w:t>CSS</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
          <w:bCs/>
          <w:color w:val="303030"/>
          <w:sz w:val="24"/>
          <w:szCs w:val="24"/>
          <w:lang w:eastAsia="ru-RU"/>
        </w:rPr>
        <w:t>3.2. Краткая запись полей</w:t>
      </w:r>
      <w:r w:rsidRPr="00D92824">
        <w:rPr>
          <w:rFonts w:ascii="Times New Roman" w:eastAsia="Times New Roman" w:hAnsi="Times New Roman" w:cs="Times New Roman"/>
          <w:bCs/>
          <w:color w:val="303030"/>
          <w:sz w:val="24"/>
          <w:szCs w:val="24"/>
          <w:lang w:eastAsia="ru-RU"/>
        </w:rPr>
        <w:t xml:space="preserve">: свойство </w:t>
      </w:r>
      <w:r w:rsidRPr="00D92824">
        <w:rPr>
          <w:rFonts w:ascii="Times New Roman" w:eastAsia="Times New Roman" w:hAnsi="Times New Roman" w:cs="Times New Roman"/>
          <w:bCs/>
          <w:color w:val="303030"/>
          <w:sz w:val="24"/>
          <w:szCs w:val="24"/>
          <w:lang w:val="en-US" w:eastAsia="ru-RU"/>
        </w:rPr>
        <w:t>padding</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Свойство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 xml:space="preserve"> является сокращенным свойством для установки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top</w:t>
      </w:r>
      <w:r w:rsidRPr="00D92824">
        <w:rPr>
          <w:rFonts w:ascii="Times New Roman" w:eastAsia="Times New Roman" w:hAnsi="Times New Roman" w:cs="Times New Roman"/>
          <w:bCs/>
          <w:color w:val="303030"/>
          <w:sz w:val="24"/>
          <w:szCs w:val="24"/>
          <w:lang w:eastAsia="ru-RU"/>
        </w:rPr>
        <w:t xml:space="preserve">,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right</w:t>
      </w:r>
      <w:r w:rsidRPr="00D92824">
        <w:rPr>
          <w:rFonts w:ascii="Times New Roman" w:eastAsia="Times New Roman" w:hAnsi="Times New Roman" w:cs="Times New Roman"/>
          <w:bCs/>
          <w:color w:val="303030"/>
          <w:sz w:val="24"/>
          <w:szCs w:val="24"/>
          <w:lang w:eastAsia="ru-RU"/>
        </w:rPr>
        <w:t xml:space="preserve">,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bottom</w:t>
      </w:r>
      <w:r w:rsidRPr="00D92824">
        <w:rPr>
          <w:rFonts w:ascii="Times New Roman" w:eastAsia="Times New Roman" w:hAnsi="Times New Roman" w:cs="Times New Roman"/>
          <w:bCs/>
          <w:color w:val="303030"/>
          <w:sz w:val="24"/>
          <w:szCs w:val="24"/>
          <w:lang w:eastAsia="ru-RU"/>
        </w:rPr>
        <w:t xml:space="preserve"> и </w:t>
      </w:r>
      <w:r w:rsidRPr="00D92824">
        <w:rPr>
          <w:rFonts w:ascii="Times New Roman" w:eastAsia="Times New Roman" w:hAnsi="Times New Roman" w:cs="Times New Roman"/>
          <w:bCs/>
          <w:color w:val="303030"/>
          <w:sz w:val="24"/>
          <w:szCs w:val="24"/>
          <w:lang w:val="en-US" w:eastAsia="ru-RU"/>
        </w:rPr>
        <w:t>padding</w:t>
      </w:r>
      <w:r w:rsidRPr="00D92824">
        <w:rPr>
          <w:rFonts w:ascii="Times New Roman" w:eastAsia="Times New Roman" w:hAnsi="Times New Roman" w:cs="Times New Roman"/>
          <w:bCs/>
          <w:color w:val="303030"/>
          <w:sz w:val="24"/>
          <w:szCs w:val="24"/>
          <w:lang w:eastAsia="ru-RU"/>
        </w:rPr>
        <w:t>-</w:t>
      </w:r>
      <w:r w:rsidRPr="00D92824">
        <w:rPr>
          <w:rFonts w:ascii="Times New Roman" w:eastAsia="Times New Roman" w:hAnsi="Times New Roman" w:cs="Times New Roman"/>
          <w:bCs/>
          <w:color w:val="303030"/>
          <w:sz w:val="24"/>
          <w:szCs w:val="24"/>
          <w:lang w:val="en-US" w:eastAsia="ru-RU"/>
        </w:rPr>
        <w:t>left</w:t>
      </w:r>
      <w:r w:rsidRPr="00D92824">
        <w:rPr>
          <w:rFonts w:ascii="Times New Roman" w:eastAsia="Times New Roman" w:hAnsi="Times New Roman" w:cs="Times New Roman"/>
          <w:bCs/>
          <w:color w:val="303030"/>
          <w:sz w:val="24"/>
          <w:szCs w:val="24"/>
          <w:lang w:eastAsia="ru-RU"/>
        </w:rPr>
        <w:t xml:space="preserve"> в одном объявлении.</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Если существует только одно значение, оно применяется ко всем сторонам.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 xml:space="preserve">Если есть два значения, верхнее и нижнее поля устанавливаются на первое значение, а правое и левое — на второе. </w:t>
      </w: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Если имеется три значения, верхнее поле устанавливается на первое значение, левое и правое — на второе, а нижнее — на третье.</w:t>
      </w:r>
      <w:bookmarkStart w:id="2" w:name="_GoBack"/>
      <w:bookmarkEnd w:id="2"/>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Если есть четыре значения — они применяются сверху, справа, снизу и слева соответственно.</w:t>
      </w:r>
    </w:p>
    <w:p w:rsid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val="en-US" w:eastAsia="ru-RU"/>
        </w:rPr>
      </w:pPr>
    </w:p>
    <w:p w:rsidR="00D92824" w:rsidRPr="00D92824" w:rsidRDefault="00D92824" w:rsidP="00D92824">
      <w:pPr>
        <w:tabs>
          <w:tab w:val="left" w:pos="993"/>
        </w:tabs>
        <w:spacing w:after="0" w:line="240" w:lineRule="auto"/>
        <w:ind w:firstLine="709"/>
        <w:jc w:val="both"/>
        <w:rPr>
          <w:rFonts w:ascii="Times New Roman" w:eastAsia="Times New Roman" w:hAnsi="Times New Roman" w:cs="Times New Roman"/>
          <w:b/>
          <w:bCs/>
          <w:color w:val="303030"/>
          <w:sz w:val="24"/>
          <w:szCs w:val="24"/>
          <w:lang w:val="en-US" w:eastAsia="ru-RU"/>
        </w:rPr>
      </w:pPr>
      <w:r w:rsidRPr="00D92824">
        <w:rPr>
          <w:rFonts w:ascii="Times New Roman" w:eastAsia="Times New Roman" w:hAnsi="Times New Roman" w:cs="Times New Roman"/>
          <w:b/>
          <w:bCs/>
          <w:color w:val="303030"/>
          <w:sz w:val="24"/>
          <w:szCs w:val="24"/>
          <w:lang w:val="en-US" w:eastAsia="ru-RU"/>
        </w:rPr>
        <w:t xml:space="preserve">4. </w:t>
      </w:r>
      <w:proofErr w:type="spellStart"/>
      <w:r w:rsidRPr="00D92824">
        <w:rPr>
          <w:rFonts w:ascii="Times New Roman" w:eastAsia="Times New Roman" w:hAnsi="Times New Roman" w:cs="Times New Roman"/>
          <w:b/>
          <w:bCs/>
          <w:color w:val="303030"/>
          <w:sz w:val="24"/>
          <w:szCs w:val="24"/>
          <w:lang w:val="en-US" w:eastAsia="ru-RU"/>
        </w:rPr>
        <w:t>Рамки</w:t>
      </w:r>
      <w:proofErr w:type="spellEnd"/>
      <w:r w:rsidRPr="00D92824">
        <w:rPr>
          <w:rFonts w:ascii="Times New Roman" w:eastAsia="Times New Roman" w:hAnsi="Times New Roman" w:cs="Times New Roman"/>
          <w:b/>
          <w:bCs/>
          <w:color w:val="303030"/>
          <w:sz w:val="24"/>
          <w:szCs w:val="24"/>
          <w:lang w:val="en-US" w:eastAsia="ru-RU"/>
        </w:rPr>
        <w:t xml:space="preserve"> </w:t>
      </w:r>
      <w:proofErr w:type="spellStart"/>
      <w:r w:rsidRPr="00D92824">
        <w:rPr>
          <w:rFonts w:ascii="Times New Roman" w:eastAsia="Times New Roman" w:hAnsi="Times New Roman" w:cs="Times New Roman"/>
          <w:b/>
          <w:bCs/>
          <w:color w:val="303030"/>
          <w:sz w:val="24"/>
          <w:szCs w:val="24"/>
          <w:lang w:val="en-US" w:eastAsia="ru-RU"/>
        </w:rPr>
        <w:t>элемента</w:t>
      </w:r>
      <w:proofErr w:type="spellEnd"/>
    </w:p>
    <w:p w:rsidR="00E45BC6" w:rsidRPr="00D92824" w:rsidRDefault="00D92824" w:rsidP="00D92824">
      <w:pPr>
        <w:tabs>
          <w:tab w:val="left" w:pos="993"/>
        </w:tabs>
        <w:spacing w:after="0" w:line="240" w:lineRule="auto"/>
        <w:ind w:firstLine="709"/>
        <w:jc w:val="both"/>
        <w:rPr>
          <w:rFonts w:ascii="Times New Roman" w:eastAsia="Times New Roman" w:hAnsi="Times New Roman" w:cs="Times New Roman"/>
          <w:bCs/>
          <w:color w:val="303030"/>
          <w:sz w:val="24"/>
          <w:szCs w:val="24"/>
          <w:lang w:eastAsia="ru-RU"/>
        </w:rPr>
      </w:pPr>
      <w:r w:rsidRPr="00D92824">
        <w:rPr>
          <w:rFonts w:ascii="Times New Roman" w:eastAsia="Times New Roman" w:hAnsi="Times New Roman" w:cs="Times New Roman"/>
          <w:bCs/>
          <w:color w:val="303030"/>
          <w:sz w:val="24"/>
          <w:szCs w:val="24"/>
          <w:lang w:eastAsia="ru-RU"/>
        </w:rPr>
        <w:t>Рамки элемента заполняют область рамок, визуально очерчивая края блока. Свойства рамок определяют толщину области границы блока, а также ее стиль и цвет.</w:t>
      </w:r>
    </w:p>
    <w:sectPr w:rsidR="00E45BC6" w:rsidRPr="00D92824" w:rsidSect="00953F0F">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337"/>
    <w:multiLevelType w:val="multilevel"/>
    <w:tmpl w:val="974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765B2"/>
    <w:multiLevelType w:val="multilevel"/>
    <w:tmpl w:val="6A780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5537B2B"/>
    <w:multiLevelType w:val="multilevel"/>
    <w:tmpl w:val="C35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74822"/>
    <w:multiLevelType w:val="multilevel"/>
    <w:tmpl w:val="F54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D57C8A"/>
    <w:multiLevelType w:val="multilevel"/>
    <w:tmpl w:val="0DD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0F"/>
    <w:rsid w:val="00953F0F"/>
    <w:rsid w:val="009707BD"/>
    <w:rsid w:val="00D92824"/>
    <w:rsid w:val="00E45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53F0F"/>
    <w:pPr>
      <w:spacing w:after="225"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53F0F"/>
    <w:pPr>
      <w:spacing w:before="450" w:after="225"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53F0F"/>
    <w:pPr>
      <w:spacing w:after="225"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3F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53F0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53F0F"/>
    <w:rPr>
      <w:rFonts w:ascii="Times New Roman" w:eastAsia="Times New Roman" w:hAnsi="Times New Roman" w:cs="Times New Roman"/>
      <w:b/>
      <w:bCs/>
      <w:sz w:val="24"/>
      <w:szCs w:val="24"/>
      <w:lang w:eastAsia="ru-RU"/>
    </w:rPr>
  </w:style>
  <w:style w:type="character" w:styleId="HTML">
    <w:name w:val="HTML Code"/>
    <w:basedOn w:val="a0"/>
    <w:uiPriority w:val="99"/>
    <w:semiHidden/>
    <w:unhideWhenUsed/>
    <w:rsid w:val="00953F0F"/>
    <w:rPr>
      <w:rFonts w:ascii="Courier New" w:eastAsia="Times New Roman" w:hAnsi="Courier New" w:cs="Courier New"/>
      <w:sz w:val="20"/>
      <w:szCs w:val="20"/>
    </w:rPr>
  </w:style>
  <w:style w:type="character" w:styleId="HTML0">
    <w:name w:val="HTML Keyboard"/>
    <w:basedOn w:val="a0"/>
    <w:uiPriority w:val="99"/>
    <w:semiHidden/>
    <w:unhideWhenUsed/>
    <w:rsid w:val="00953F0F"/>
    <w:rPr>
      <w:rFonts w:ascii="Courier New" w:eastAsia="Times New Roman" w:hAnsi="Courier New" w:cs="Courier New" w:hint="default"/>
      <w:sz w:val="23"/>
      <w:szCs w:val="23"/>
      <w:bdr w:val="single" w:sz="6" w:space="1" w:color="E6E6E6" w:frame="1"/>
      <w:shd w:val="clear" w:color="auto" w:fill="F5F5F5"/>
    </w:rPr>
  </w:style>
  <w:style w:type="paragraph" w:styleId="HTML1">
    <w:name w:val="HTML Preformatted"/>
    <w:basedOn w:val="a"/>
    <w:link w:val="HTML2"/>
    <w:uiPriority w:val="99"/>
    <w:semiHidden/>
    <w:unhideWhenUsed/>
    <w:rsid w:val="0095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953F0F"/>
    <w:rPr>
      <w:rFonts w:ascii="Courier New" w:eastAsia="Times New Roman" w:hAnsi="Courier New" w:cs="Courier New"/>
      <w:sz w:val="20"/>
      <w:szCs w:val="20"/>
      <w:lang w:eastAsia="ru-RU"/>
    </w:rPr>
  </w:style>
  <w:style w:type="paragraph" w:styleId="a3">
    <w:name w:val="Normal (Web)"/>
    <w:basedOn w:val="a"/>
    <w:uiPriority w:val="99"/>
    <w:semiHidden/>
    <w:unhideWhenUsed/>
    <w:rsid w:val="00953F0F"/>
    <w:pPr>
      <w:spacing w:before="100" w:beforeAutospacing="1" w:after="300"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953F0F"/>
  </w:style>
  <w:style w:type="paragraph" w:styleId="a4">
    <w:name w:val="Balloon Text"/>
    <w:basedOn w:val="a"/>
    <w:link w:val="a5"/>
    <w:uiPriority w:val="99"/>
    <w:semiHidden/>
    <w:unhideWhenUsed/>
    <w:rsid w:val="009707B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0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53F0F"/>
    <w:pPr>
      <w:spacing w:after="225"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53F0F"/>
    <w:pPr>
      <w:spacing w:before="450" w:after="225"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53F0F"/>
    <w:pPr>
      <w:spacing w:after="225"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3F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53F0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53F0F"/>
    <w:rPr>
      <w:rFonts w:ascii="Times New Roman" w:eastAsia="Times New Roman" w:hAnsi="Times New Roman" w:cs="Times New Roman"/>
      <w:b/>
      <w:bCs/>
      <w:sz w:val="24"/>
      <w:szCs w:val="24"/>
      <w:lang w:eastAsia="ru-RU"/>
    </w:rPr>
  </w:style>
  <w:style w:type="character" w:styleId="HTML">
    <w:name w:val="HTML Code"/>
    <w:basedOn w:val="a0"/>
    <w:uiPriority w:val="99"/>
    <w:semiHidden/>
    <w:unhideWhenUsed/>
    <w:rsid w:val="00953F0F"/>
    <w:rPr>
      <w:rFonts w:ascii="Courier New" w:eastAsia="Times New Roman" w:hAnsi="Courier New" w:cs="Courier New"/>
      <w:sz w:val="20"/>
      <w:szCs w:val="20"/>
    </w:rPr>
  </w:style>
  <w:style w:type="character" w:styleId="HTML0">
    <w:name w:val="HTML Keyboard"/>
    <w:basedOn w:val="a0"/>
    <w:uiPriority w:val="99"/>
    <w:semiHidden/>
    <w:unhideWhenUsed/>
    <w:rsid w:val="00953F0F"/>
    <w:rPr>
      <w:rFonts w:ascii="Courier New" w:eastAsia="Times New Roman" w:hAnsi="Courier New" w:cs="Courier New" w:hint="default"/>
      <w:sz w:val="23"/>
      <w:szCs w:val="23"/>
      <w:bdr w:val="single" w:sz="6" w:space="1" w:color="E6E6E6" w:frame="1"/>
      <w:shd w:val="clear" w:color="auto" w:fill="F5F5F5"/>
    </w:rPr>
  </w:style>
  <w:style w:type="paragraph" w:styleId="HTML1">
    <w:name w:val="HTML Preformatted"/>
    <w:basedOn w:val="a"/>
    <w:link w:val="HTML2"/>
    <w:uiPriority w:val="99"/>
    <w:semiHidden/>
    <w:unhideWhenUsed/>
    <w:rsid w:val="0095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953F0F"/>
    <w:rPr>
      <w:rFonts w:ascii="Courier New" w:eastAsia="Times New Roman" w:hAnsi="Courier New" w:cs="Courier New"/>
      <w:sz w:val="20"/>
      <w:szCs w:val="20"/>
      <w:lang w:eastAsia="ru-RU"/>
    </w:rPr>
  </w:style>
  <w:style w:type="paragraph" w:styleId="a3">
    <w:name w:val="Normal (Web)"/>
    <w:basedOn w:val="a"/>
    <w:uiPriority w:val="99"/>
    <w:semiHidden/>
    <w:unhideWhenUsed/>
    <w:rsid w:val="00953F0F"/>
    <w:pPr>
      <w:spacing w:before="100" w:beforeAutospacing="1" w:after="300"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953F0F"/>
  </w:style>
  <w:style w:type="paragraph" w:styleId="a4">
    <w:name w:val="Balloon Text"/>
    <w:basedOn w:val="a"/>
    <w:link w:val="a5"/>
    <w:uiPriority w:val="99"/>
    <w:semiHidden/>
    <w:unhideWhenUsed/>
    <w:rsid w:val="009707B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0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58611">
      <w:bodyDiv w:val="1"/>
      <w:marLeft w:val="0"/>
      <w:marRight w:val="0"/>
      <w:marTop w:val="0"/>
      <w:marBottom w:val="0"/>
      <w:divBdr>
        <w:top w:val="none" w:sz="0" w:space="0" w:color="auto"/>
        <w:left w:val="none" w:sz="0" w:space="0" w:color="auto"/>
        <w:bottom w:val="none" w:sz="0" w:space="0" w:color="auto"/>
        <w:right w:val="none" w:sz="0" w:space="0" w:color="auto"/>
      </w:divBdr>
      <w:divsChild>
        <w:div w:id="1904068">
          <w:marLeft w:val="0"/>
          <w:marRight w:val="0"/>
          <w:marTop w:val="0"/>
          <w:marBottom w:val="0"/>
          <w:divBdr>
            <w:top w:val="none" w:sz="0" w:space="0" w:color="auto"/>
            <w:left w:val="none" w:sz="0" w:space="0" w:color="auto"/>
            <w:bottom w:val="none" w:sz="0" w:space="0" w:color="auto"/>
            <w:right w:val="none" w:sz="0" w:space="0" w:color="auto"/>
          </w:divBdr>
          <w:divsChild>
            <w:div w:id="1978484200">
              <w:marLeft w:val="0"/>
              <w:marRight w:val="0"/>
              <w:marTop w:val="0"/>
              <w:marBottom w:val="0"/>
              <w:divBdr>
                <w:top w:val="none" w:sz="0" w:space="0" w:color="auto"/>
                <w:left w:val="none" w:sz="0" w:space="0" w:color="auto"/>
                <w:bottom w:val="none" w:sz="0" w:space="0" w:color="auto"/>
                <w:right w:val="none" w:sz="0" w:space="0" w:color="auto"/>
              </w:divBdr>
              <w:divsChild>
                <w:div w:id="420755386">
                  <w:marLeft w:val="0"/>
                  <w:marRight w:val="0"/>
                  <w:marTop w:val="0"/>
                  <w:marBottom w:val="0"/>
                  <w:divBdr>
                    <w:top w:val="none" w:sz="0" w:space="0" w:color="auto"/>
                    <w:left w:val="none" w:sz="0" w:space="0" w:color="auto"/>
                    <w:bottom w:val="none" w:sz="0" w:space="0" w:color="auto"/>
                    <w:right w:val="none" w:sz="0" w:space="0" w:color="auto"/>
                  </w:divBdr>
                  <w:divsChild>
                    <w:div w:id="95685029">
                      <w:marLeft w:val="0"/>
                      <w:marRight w:val="0"/>
                      <w:marTop w:val="0"/>
                      <w:marBottom w:val="0"/>
                      <w:divBdr>
                        <w:top w:val="none" w:sz="0" w:space="0" w:color="auto"/>
                        <w:left w:val="none" w:sz="0" w:space="0" w:color="auto"/>
                        <w:bottom w:val="none" w:sz="0" w:space="0" w:color="auto"/>
                        <w:right w:val="none" w:sz="0" w:space="0" w:color="auto"/>
                      </w:divBdr>
                      <w:divsChild>
                        <w:div w:id="1336348038">
                          <w:marLeft w:val="0"/>
                          <w:marRight w:val="0"/>
                          <w:marTop w:val="0"/>
                          <w:marBottom w:val="0"/>
                          <w:divBdr>
                            <w:top w:val="none" w:sz="0" w:space="0" w:color="auto"/>
                            <w:left w:val="none" w:sz="0" w:space="0" w:color="auto"/>
                            <w:bottom w:val="none" w:sz="0" w:space="0" w:color="auto"/>
                            <w:right w:val="none" w:sz="0" w:space="0" w:color="auto"/>
                          </w:divBdr>
                          <w:divsChild>
                            <w:div w:id="827475141">
                              <w:marLeft w:val="0"/>
                              <w:marRight w:val="0"/>
                              <w:marTop w:val="0"/>
                              <w:marBottom w:val="0"/>
                              <w:divBdr>
                                <w:top w:val="none" w:sz="0" w:space="0" w:color="auto"/>
                                <w:left w:val="none" w:sz="0" w:space="0" w:color="auto"/>
                                <w:bottom w:val="none" w:sz="0" w:space="0" w:color="auto"/>
                                <w:right w:val="none" w:sz="0" w:space="0" w:color="auto"/>
                              </w:divBdr>
                              <w:divsChild>
                                <w:div w:id="1089886619">
                                  <w:marLeft w:val="0"/>
                                  <w:marRight w:val="0"/>
                                  <w:marTop w:val="0"/>
                                  <w:marBottom w:val="0"/>
                                  <w:divBdr>
                                    <w:top w:val="none" w:sz="0" w:space="0" w:color="auto"/>
                                    <w:left w:val="none" w:sz="0" w:space="0" w:color="auto"/>
                                    <w:bottom w:val="none" w:sz="0" w:space="0" w:color="auto"/>
                                    <w:right w:val="none" w:sz="0" w:space="0" w:color="auto"/>
                                  </w:divBdr>
                                  <w:divsChild>
                                    <w:div w:id="1148325764">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1453211440">
                          <w:marLeft w:val="0"/>
                          <w:marRight w:val="0"/>
                          <w:marTop w:val="0"/>
                          <w:marBottom w:val="0"/>
                          <w:divBdr>
                            <w:top w:val="none" w:sz="0" w:space="0" w:color="auto"/>
                            <w:left w:val="none" w:sz="0" w:space="0" w:color="auto"/>
                            <w:bottom w:val="none" w:sz="0" w:space="0" w:color="auto"/>
                            <w:right w:val="none" w:sz="0" w:space="0" w:color="auto"/>
                          </w:divBdr>
                          <w:divsChild>
                            <w:div w:id="1218857411">
                              <w:marLeft w:val="0"/>
                              <w:marRight w:val="0"/>
                              <w:marTop w:val="0"/>
                              <w:marBottom w:val="0"/>
                              <w:divBdr>
                                <w:top w:val="none" w:sz="0" w:space="0" w:color="auto"/>
                                <w:left w:val="none" w:sz="0" w:space="0" w:color="auto"/>
                                <w:bottom w:val="none" w:sz="0" w:space="0" w:color="auto"/>
                                <w:right w:val="none" w:sz="0" w:space="0" w:color="auto"/>
                              </w:divBdr>
                              <w:divsChild>
                                <w:div w:id="1538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036">
                          <w:marLeft w:val="0"/>
                          <w:marRight w:val="0"/>
                          <w:marTop w:val="0"/>
                          <w:marBottom w:val="0"/>
                          <w:divBdr>
                            <w:top w:val="none" w:sz="0" w:space="0" w:color="auto"/>
                            <w:left w:val="none" w:sz="0" w:space="0" w:color="auto"/>
                            <w:bottom w:val="none" w:sz="0" w:space="0" w:color="auto"/>
                            <w:right w:val="none" w:sz="0" w:space="0" w:color="auto"/>
                          </w:divBdr>
                        </w:div>
                        <w:div w:id="771783326">
                          <w:marLeft w:val="0"/>
                          <w:marRight w:val="0"/>
                          <w:marTop w:val="0"/>
                          <w:marBottom w:val="0"/>
                          <w:divBdr>
                            <w:top w:val="none" w:sz="0" w:space="0" w:color="auto"/>
                            <w:left w:val="none" w:sz="0" w:space="0" w:color="auto"/>
                            <w:bottom w:val="none" w:sz="0" w:space="0" w:color="auto"/>
                            <w:right w:val="none" w:sz="0" w:space="0" w:color="auto"/>
                          </w:divBdr>
                          <w:divsChild>
                            <w:div w:id="1745451007">
                              <w:marLeft w:val="0"/>
                              <w:marRight w:val="0"/>
                              <w:marTop w:val="0"/>
                              <w:marBottom w:val="0"/>
                              <w:divBdr>
                                <w:top w:val="none" w:sz="0" w:space="0" w:color="auto"/>
                                <w:left w:val="none" w:sz="0" w:space="0" w:color="auto"/>
                                <w:bottom w:val="none" w:sz="0" w:space="0" w:color="auto"/>
                                <w:right w:val="none" w:sz="0" w:space="0" w:color="auto"/>
                              </w:divBdr>
                              <w:divsChild>
                                <w:div w:id="4238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078">
                          <w:marLeft w:val="0"/>
                          <w:marRight w:val="0"/>
                          <w:marTop w:val="0"/>
                          <w:marBottom w:val="0"/>
                          <w:divBdr>
                            <w:top w:val="none" w:sz="0" w:space="0" w:color="auto"/>
                            <w:left w:val="none" w:sz="0" w:space="0" w:color="auto"/>
                            <w:bottom w:val="none" w:sz="0" w:space="0" w:color="auto"/>
                            <w:right w:val="none" w:sz="0" w:space="0" w:color="auto"/>
                          </w:divBdr>
                          <w:divsChild>
                            <w:div w:id="875892728">
                              <w:marLeft w:val="0"/>
                              <w:marRight w:val="0"/>
                              <w:marTop w:val="0"/>
                              <w:marBottom w:val="0"/>
                              <w:divBdr>
                                <w:top w:val="none" w:sz="0" w:space="0" w:color="auto"/>
                                <w:left w:val="none" w:sz="0" w:space="0" w:color="auto"/>
                                <w:bottom w:val="none" w:sz="0" w:space="0" w:color="auto"/>
                                <w:right w:val="none" w:sz="0" w:space="0" w:color="auto"/>
                              </w:divBdr>
                              <w:divsChild>
                                <w:div w:id="6889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28353">
      <w:bodyDiv w:val="1"/>
      <w:marLeft w:val="0"/>
      <w:marRight w:val="0"/>
      <w:marTop w:val="0"/>
      <w:marBottom w:val="0"/>
      <w:divBdr>
        <w:top w:val="none" w:sz="0" w:space="0" w:color="auto"/>
        <w:left w:val="none" w:sz="0" w:space="0" w:color="auto"/>
        <w:bottom w:val="none" w:sz="0" w:space="0" w:color="auto"/>
        <w:right w:val="none" w:sz="0" w:space="0" w:color="auto"/>
      </w:divBdr>
      <w:divsChild>
        <w:div w:id="538710113">
          <w:marLeft w:val="0"/>
          <w:marRight w:val="0"/>
          <w:marTop w:val="0"/>
          <w:marBottom w:val="0"/>
          <w:divBdr>
            <w:top w:val="none" w:sz="0" w:space="0" w:color="auto"/>
            <w:left w:val="none" w:sz="0" w:space="0" w:color="auto"/>
            <w:bottom w:val="none" w:sz="0" w:space="0" w:color="auto"/>
            <w:right w:val="none" w:sz="0" w:space="0" w:color="auto"/>
          </w:divBdr>
          <w:divsChild>
            <w:div w:id="4139457">
              <w:marLeft w:val="0"/>
              <w:marRight w:val="0"/>
              <w:marTop w:val="0"/>
              <w:marBottom w:val="0"/>
              <w:divBdr>
                <w:top w:val="none" w:sz="0" w:space="0" w:color="auto"/>
                <w:left w:val="none" w:sz="0" w:space="0" w:color="auto"/>
                <w:bottom w:val="none" w:sz="0" w:space="0" w:color="auto"/>
                <w:right w:val="none" w:sz="0" w:space="0" w:color="auto"/>
              </w:divBdr>
              <w:divsChild>
                <w:div w:id="2113233610">
                  <w:marLeft w:val="0"/>
                  <w:marRight w:val="0"/>
                  <w:marTop w:val="0"/>
                  <w:marBottom w:val="0"/>
                  <w:divBdr>
                    <w:top w:val="none" w:sz="0" w:space="0" w:color="auto"/>
                    <w:left w:val="none" w:sz="0" w:space="0" w:color="auto"/>
                    <w:bottom w:val="none" w:sz="0" w:space="0" w:color="auto"/>
                    <w:right w:val="none" w:sz="0" w:space="0" w:color="auto"/>
                  </w:divBdr>
                  <w:divsChild>
                    <w:div w:id="2003661962">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1131554595">
          <w:marLeft w:val="0"/>
          <w:marRight w:val="0"/>
          <w:marTop w:val="0"/>
          <w:marBottom w:val="0"/>
          <w:divBdr>
            <w:top w:val="none" w:sz="0" w:space="0" w:color="auto"/>
            <w:left w:val="none" w:sz="0" w:space="0" w:color="auto"/>
            <w:bottom w:val="none" w:sz="0" w:space="0" w:color="auto"/>
            <w:right w:val="none" w:sz="0" w:space="0" w:color="auto"/>
          </w:divBdr>
          <w:divsChild>
            <w:div w:id="1297831740">
              <w:marLeft w:val="0"/>
              <w:marRight w:val="0"/>
              <w:marTop w:val="0"/>
              <w:marBottom w:val="0"/>
              <w:divBdr>
                <w:top w:val="none" w:sz="0" w:space="0" w:color="auto"/>
                <w:left w:val="none" w:sz="0" w:space="0" w:color="auto"/>
                <w:bottom w:val="none" w:sz="0" w:space="0" w:color="auto"/>
                <w:right w:val="none" w:sz="0" w:space="0" w:color="auto"/>
              </w:divBdr>
              <w:divsChild>
                <w:div w:id="17874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896">
          <w:marLeft w:val="0"/>
          <w:marRight w:val="0"/>
          <w:marTop w:val="0"/>
          <w:marBottom w:val="0"/>
          <w:divBdr>
            <w:top w:val="none" w:sz="0" w:space="0" w:color="auto"/>
            <w:left w:val="none" w:sz="0" w:space="0" w:color="auto"/>
            <w:bottom w:val="none" w:sz="0" w:space="0" w:color="auto"/>
            <w:right w:val="none" w:sz="0" w:space="0" w:color="auto"/>
          </w:divBdr>
        </w:div>
        <w:div w:id="268510439">
          <w:marLeft w:val="0"/>
          <w:marRight w:val="0"/>
          <w:marTop w:val="0"/>
          <w:marBottom w:val="0"/>
          <w:divBdr>
            <w:top w:val="none" w:sz="0" w:space="0" w:color="auto"/>
            <w:left w:val="none" w:sz="0" w:space="0" w:color="auto"/>
            <w:bottom w:val="none" w:sz="0" w:space="0" w:color="auto"/>
            <w:right w:val="none" w:sz="0" w:space="0" w:color="auto"/>
          </w:divBdr>
          <w:divsChild>
            <w:div w:id="1265846164">
              <w:marLeft w:val="0"/>
              <w:marRight w:val="0"/>
              <w:marTop w:val="0"/>
              <w:marBottom w:val="0"/>
              <w:divBdr>
                <w:top w:val="none" w:sz="0" w:space="0" w:color="auto"/>
                <w:left w:val="none" w:sz="0" w:space="0" w:color="auto"/>
                <w:bottom w:val="none" w:sz="0" w:space="0" w:color="auto"/>
                <w:right w:val="none" w:sz="0" w:space="0" w:color="auto"/>
              </w:divBdr>
              <w:divsChild>
                <w:div w:id="554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234">
          <w:marLeft w:val="0"/>
          <w:marRight w:val="0"/>
          <w:marTop w:val="0"/>
          <w:marBottom w:val="0"/>
          <w:divBdr>
            <w:top w:val="none" w:sz="0" w:space="0" w:color="auto"/>
            <w:left w:val="none" w:sz="0" w:space="0" w:color="auto"/>
            <w:bottom w:val="none" w:sz="0" w:space="0" w:color="auto"/>
            <w:right w:val="none" w:sz="0" w:space="0" w:color="auto"/>
          </w:divBdr>
          <w:divsChild>
            <w:div w:id="1851137752">
              <w:marLeft w:val="0"/>
              <w:marRight w:val="0"/>
              <w:marTop w:val="0"/>
              <w:marBottom w:val="0"/>
              <w:divBdr>
                <w:top w:val="none" w:sz="0" w:space="0" w:color="auto"/>
                <w:left w:val="none" w:sz="0" w:space="0" w:color="auto"/>
                <w:bottom w:val="none" w:sz="0" w:space="0" w:color="auto"/>
                <w:right w:val="none" w:sz="0" w:space="0" w:color="auto"/>
              </w:divBdr>
              <w:divsChild>
                <w:div w:id="92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9815">
      <w:bodyDiv w:val="1"/>
      <w:marLeft w:val="0"/>
      <w:marRight w:val="0"/>
      <w:marTop w:val="0"/>
      <w:marBottom w:val="0"/>
      <w:divBdr>
        <w:top w:val="none" w:sz="0" w:space="0" w:color="auto"/>
        <w:left w:val="none" w:sz="0" w:space="0" w:color="auto"/>
        <w:bottom w:val="none" w:sz="0" w:space="0" w:color="auto"/>
        <w:right w:val="none" w:sz="0" w:space="0" w:color="auto"/>
      </w:divBdr>
      <w:divsChild>
        <w:div w:id="271326990">
          <w:marLeft w:val="0"/>
          <w:marRight w:val="0"/>
          <w:marTop w:val="0"/>
          <w:marBottom w:val="0"/>
          <w:divBdr>
            <w:top w:val="none" w:sz="0" w:space="0" w:color="auto"/>
            <w:left w:val="none" w:sz="0" w:space="0" w:color="auto"/>
            <w:bottom w:val="none" w:sz="0" w:space="0" w:color="auto"/>
            <w:right w:val="none" w:sz="0" w:space="0" w:color="auto"/>
          </w:divBdr>
          <w:divsChild>
            <w:div w:id="964655980">
              <w:marLeft w:val="0"/>
              <w:marRight w:val="0"/>
              <w:marTop w:val="0"/>
              <w:marBottom w:val="0"/>
              <w:divBdr>
                <w:top w:val="none" w:sz="0" w:space="0" w:color="auto"/>
                <w:left w:val="none" w:sz="0" w:space="0" w:color="auto"/>
                <w:bottom w:val="none" w:sz="0" w:space="0" w:color="auto"/>
                <w:right w:val="none" w:sz="0" w:space="0" w:color="auto"/>
              </w:divBdr>
              <w:divsChild>
                <w:div w:id="1894458442">
                  <w:marLeft w:val="0"/>
                  <w:marRight w:val="0"/>
                  <w:marTop w:val="0"/>
                  <w:marBottom w:val="0"/>
                  <w:divBdr>
                    <w:top w:val="none" w:sz="0" w:space="0" w:color="auto"/>
                    <w:left w:val="none" w:sz="0" w:space="0" w:color="auto"/>
                    <w:bottom w:val="none" w:sz="0" w:space="0" w:color="auto"/>
                    <w:right w:val="none" w:sz="0" w:space="0" w:color="auto"/>
                  </w:divBdr>
                  <w:divsChild>
                    <w:div w:id="311057040">
                      <w:marLeft w:val="0"/>
                      <w:marRight w:val="0"/>
                      <w:marTop w:val="0"/>
                      <w:marBottom w:val="0"/>
                      <w:divBdr>
                        <w:top w:val="none" w:sz="0" w:space="0" w:color="auto"/>
                        <w:left w:val="none" w:sz="0" w:space="0" w:color="auto"/>
                        <w:bottom w:val="none" w:sz="0" w:space="0" w:color="auto"/>
                        <w:right w:val="none" w:sz="0" w:space="0" w:color="auto"/>
                      </w:divBdr>
                      <w:divsChild>
                        <w:div w:id="698051735">
                          <w:marLeft w:val="0"/>
                          <w:marRight w:val="0"/>
                          <w:marTop w:val="0"/>
                          <w:marBottom w:val="0"/>
                          <w:divBdr>
                            <w:top w:val="none" w:sz="0" w:space="0" w:color="auto"/>
                            <w:left w:val="none" w:sz="0" w:space="0" w:color="auto"/>
                            <w:bottom w:val="none" w:sz="0" w:space="0" w:color="auto"/>
                            <w:right w:val="none" w:sz="0" w:space="0" w:color="auto"/>
                          </w:divBdr>
                          <w:divsChild>
                            <w:div w:id="1164660454">
                              <w:marLeft w:val="0"/>
                              <w:marRight w:val="0"/>
                              <w:marTop w:val="0"/>
                              <w:marBottom w:val="0"/>
                              <w:divBdr>
                                <w:top w:val="none" w:sz="0" w:space="0" w:color="auto"/>
                                <w:left w:val="none" w:sz="0" w:space="0" w:color="auto"/>
                                <w:bottom w:val="none" w:sz="0" w:space="0" w:color="auto"/>
                                <w:right w:val="none" w:sz="0" w:space="0" w:color="auto"/>
                              </w:divBdr>
                              <w:divsChild>
                                <w:div w:id="646671479">
                                  <w:marLeft w:val="0"/>
                                  <w:marRight w:val="0"/>
                                  <w:marTop w:val="0"/>
                                  <w:marBottom w:val="0"/>
                                  <w:divBdr>
                                    <w:top w:val="none" w:sz="0" w:space="0" w:color="auto"/>
                                    <w:left w:val="none" w:sz="0" w:space="0" w:color="auto"/>
                                    <w:bottom w:val="none" w:sz="0" w:space="0" w:color="auto"/>
                                    <w:right w:val="none" w:sz="0" w:space="0" w:color="auto"/>
                                  </w:divBdr>
                                  <w:divsChild>
                                    <w:div w:id="1156071279">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1765490263">
                          <w:marLeft w:val="0"/>
                          <w:marRight w:val="0"/>
                          <w:marTop w:val="0"/>
                          <w:marBottom w:val="0"/>
                          <w:divBdr>
                            <w:top w:val="none" w:sz="0" w:space="0" w:color="auto"/>
                            <w:left w:val="none" w:sz="0" w:space="0" w:color="auto"/>
                            <w:bottom w:val="none" w:sz="0" w:space="0" w:color="auto"/>
                            <w:right w:val="none" w:sz="0" w:space="0" w:color="auto"/>
                          </w:divBdr>
                          <w:divsChild>
                            <w:div w:id="1864174322">
                              <w:marLeft w:val="0"/>
                              <w:marRight w:val="0"/>
                              <w:marTop w:val="0"/>
                              <w:marBottom w:val="0"/>
                              <w:divBdr>
                                <w:top w:val="none" w:sz="0" w:space="0" w:color="auto"/>
                                <w:left w:val="none" w:sz="0" w:space="0" w:color="auto"/>
                                <w:bottom w:val="none" w:sz="0" w:space="0" w:color="auto"/>
                                <w:right w:val="none" w:sz="0" w:space="0" w:color="auto"/>
                              </w:divBdr>
                              <w:divsChild>
                                <w:div w:id="350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1242">
                          <w:marLeft w:val="0"/>
                          <w:marRight w:val="0"/>
                          <w:marTop w:val="0"/>
                          <w:marBottom w:val="0"/>
                          <w:divBdr>
                            <w:top w:val="none" w:sz="0" w:space="0" w:color="auto"/>
                            <w:left w:val="none" w:sz="0" w:space="0" w:color="auto"/>
                            <w:bottom w:val="none" w:sz="0" w:space="0" w:color="auto"/>
                            <w:right w:val="none" w:sz="0" w:space="0" w:color="auto"/>
                          </w:divBdr>
                        </w:div>
                        <w:div w:id="1729573146">
                          <w:marLeft w:val="0"/>
                          <w:marRight w:val="0"/>
                          <w:marTop w:val="0"/>
                          <w:marBottom w:val="0"/>
                          <w:divBdr>
                            <w:top w:val="none" w:sz="0" w:space="0" w:color="auto"/>
                            <w:left w:val="none" w:sz="0" w:space="0" w:color="auto"/>
                            <w:bottom w:val="none" w:sz="0" w:space="0" w:color="auto"/>
                            <w:right w:val="none" w:sz="0" w:space="0" w:color="auto"/>
                          </w:divBdr>
                          <w:divsChild>
                            <w:div w:id="923031964">
                              <w:marLeft w:val="0"/>
                              <w:marRight w:val="0"/>
                              <w:marTop w:val="0"/>
                              <w:marBottom w:val="0"/>
                              <w:divBdr>
                                <w:top w:val="none" w:sz="0" w:space="0" w:color="auto"/>
                                <w:left w:val="none" w:sz="0" w:space="0" w:color="auto"/>
                                <w:bottom w:val="none" w:sz="0" w:space="0" w:color="auto"/>
                                <w:right w:val="none" w:sz="0" w:space="0" w:color="auto"/>
                              </w:divBdr>
                              <w:divsChild>
                                <w:div w:id="9384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392">
                          <w:marLeft w:val="0"/>
                          <w:marRight w:val="0"/>
                          <w:marTop w:val="0"/>
                          <w:marBottom w:val="0"/>
                          <w:divBdr>
                            <w:top w:val="none" w:sz="0" w:space="0" w:color="auto"/>
                            <w:left w:val="none" w:sz="0" w:space="0" w:color="auto"/>
                            <w:bottom w:val="none" w:sz="0" w:space="0" w:color="auto"/>
                            <w:right w:val="none" w:sz="0" w:space="0" w:color="auto"/>
                          </w:divBdr>
                          <w:divsChild>
                            <w:div w:id="438109096">
                              <w:marLeft w:val="0"/>
                              <w:marRight w:val="0"/>
                              <w:marTop w:val="0"/>
                              <w:marBottom w:val="0"/>
                              <w:divBdr>
                                <w:top w:val="none" w:sz="0" w:space="0" w:color="auto"/>
                                <w:left w:val="none" w:sz="0" w:space="0" w:color="auto"/>
                                <w:bottom w:val="none" w:sz="0" w:space="0" w:color="auto"/>
                                <w:right w:val="none" w:sz="0" w:space="0" w:color="auto"/>
                              </w:divBdr>
                              <w:divsChild>
                                <w:div w:id="5252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1200</Words>
  <Characters>6842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2022-02-24T12:45:00Z</dcterms:created>
  <dcterms:modified xsi:type="dcterms:W3CDTF">2022-02-24T13:02:00Z</dcterms:modified>
</cp:coreProperties>
</file>